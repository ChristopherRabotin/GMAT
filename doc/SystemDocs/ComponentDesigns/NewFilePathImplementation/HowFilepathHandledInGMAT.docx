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68D" w:rsidRPr="008B5EDB" w:rsidRDefault="00CF068D" w:rsidP="00D1430A">
      <w:pPr>
        <w:spacing w:after="0" w:line="240" w:lineRule="auto"/>
        <w:rPr>
          <w:rFonts w:cs="Arial"/>
          <w:sz w:val="20"/>
          <w:szCs w:val="20"/>
        </w:rPr>
      </w:pPr>
      <w:r w:rsidRPr="008B5EDB">
        <w:rPr>
          <w:rFonts w:cs="Arial"/>
          <w:sz w:val="20"/>
          <w:szCs w:val="20"/>
        </w:rPr>
        <w:t>Author: Linda Jun</w:t>
      </w:r>
    </w:p>
    <w:p w:rsidR="00CF068D" w:rsidRPr="008B5EDB" w:rsidRDefault="005D076D" w:rsidP="00D1430A">
      <w:pPr>
        <w:spacing w:after="0" w:line="240" w:lineRule="auto"/>
        <w:rPr>
          <w:rFonts w:cs="Arial"/>
          <w:sz w:val="20"/>
          <w:szCs w:val="20"/>
        </w:rPr>
      </w:pPr>
      <w:r>
        <w:rPr>
          <w:rFonts w:cs="Arial"/>
          <w:sz w:val="20"/>
          <w:szCs w:val="20"/>
        </w:rPr>
        <w:t>Created: 2014.06.02</w:t>
      </w:r>
    </w:p>
    <w:p w:rsidR="00CF068D" w:rsidRDefault="00CF068D" w:rsidP="00D1430A">
      <w:pPr>
        <w:spacing w:after="0" w:line="240" w:lineRule="auto"/>
        <w:rPr>
          <w:rFonts w:ascii="Arial" w:hAnsi="Arial" w:cs="Arial"/>
          <w:sz w:val="18"/>
          <w:szCs w:val="18"/>
        </w:rPr>
      </w:pPr>
    </w:p>
    <w:p w:rsidR="00FE1A64" w:rsidRPr="0041427F" w:rsidRDefault="00FE1A64" w:rsidP="00B1540D">
      <w:pPr>
        <w:pStyle w:val="Heading1"/>
        <w:rPr>
          <w:rStyle w:val="BookTitle"/>
          <w:sz w:val="40"/>
          <w:szCs w:val="40"/>
        </w:rPr>
      </w:pPr>
      <w:r w:rsidRPr="0041427F">
        <w:rPr>
          <w:rStyle w:val="BookTitle"/>
          <w:sz w:val="40"/>
          <w:szCs w:val="40"/>
        </w:rPr>
        <w:t>File Path Handling in GMAT</w:t>
      </w:r>
    </w:p>
    <w:p w:rsidR="006D3B01" w:rsidRPr="0041427F" w:rsidRDefault="006D3B01" w:rsidP="00B1540D">
      <w:pPr>
        <w:pStyle w:val="Heading1"/>
        <w:rPr>
          <w:sz w:val="32"/>
          <w:szCs w:val="32"/>
        </w:rPr>
      </w:pPr>
      <w:r w:rsidRPr="0041427F">
        <w:rPr>
          <w:sz w:val="32"/>
          <w:szCs w:val="32"/>
        </w:rPr>
        <w:t>Current issues with file path</w:t>
      </w:r>
    </w:p>
    <w:p w:rsidR="00541A60" w:rsidRDefault="00541A60" w:rsidP="00D1430A">
      <w:pPr>
        <w:spacing w:after="0" w:line="240" w:lineRule="auto"/>
        <w:rPr>
          <w:rFonts w:ascii="Arial" w:hAnsi="Arial" w:cs="Arial"/>
          <w:sz w:val="18"/>
          <w:szCs w:val="18"/>
        </w:rPr>
      </w:pPr>
    </w:p>
    <w:p w:rsidR="00A63D16" w:rsidRPr="00541A60" w:rsidRDefault="00A63D16" w:rsidP="00B1540D">
      <w:pPr>
        <w:pStyle w:val="Heading2"/>
      </w:pPr>
      <w:r w:rsidRPr="00541A60">
        <w:t>GMT-2344 GMAT does not work with file association system</w:t>
      </w:r>
    </w:p>
    <w:p w:rsidR="00541A60" w:rsidRPr="00A63D16" w:rsidRDefault="00541A60" w:rsidP="00A63D16">
      <w:pPr>
        <w:spacing w:after="0" w:line="240" w:lineRule="auto"/>
        <w:rPr>
          <w:rFonts w:ascii="Arial" w:hAnsi="Arial" w:cs="Arial"/>
          <w:sz w:val="18"/>
          <w:szCs w:val="18"/>
        </w:rPr>
      </w:pP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Created: 2011-07-12</w:t>
      </w:r>
    </w:p>
    <w:p w:rsidR="00C049DD" w:rsidRPr="00A63D16" w:rsidRDefault="00C049DD" w:rsidP="00A63D16">
      <w:pPr>
        <w:spacing w:after="0" w:line="240" w:lineRule="auto"/>
        <w:rPr>
          <w:rFonts w:ascii="Arial" w:hAnsi="Arial" w:cs="Arial"/>
          <w:sz w:val="18"/>
          <w:szCs w:val="18"/>
        </w:rPr>
      </w:pPr>
    </w:p>
    <w:p w:rsidR="00A63D16" w:rsidRDefault="00A63D16" w:rsidP="00A63D16">
      <w:pPr>
        <w:spacing w:after="0" w:line="240" w:lineRule="auto"/>
        <w:rPr>
          <w:rFonts w:ascii="Arial" w:hAnsi="Arial" w:cs="Arial"/>
          <w:sz w:val="24"/>
          <w:szCs w:val="24"/>
        </w:rPr>
      </w:pPr>
      <w:r w:rsidRPr="00541A60">
        <w:rPr>
          <w:rFonts w:ascii="Arial" w:hAnsi="Arial" w:cs="Arial"/>
          <w:sz w:val="24"/>
          <w:szCs w:val="24"/>
        </w:rPr>
        <w:t>Description:</w:t>
      </w:r>
    </w:p>
    <w:p w:rsidR="00E46B5D" w:rsidRPr="00E46B5D" w:rsidRDefault="00E46B5D" w:rsidP="00A63D16">
      <w:pPr>
        <w:spacing w:after="0" w:line="240" w:lineRule="auto"/>
        <w:rPr>
          <w:rFonts w:ascii="Arial" w:hAnsi="Arial" w:cs="Arial"/>
          <w:sz w:val="18"/>
          <w:szCs w:val="18"/>
        </w:rPr>
      </w:pP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If I create a file with a custom extension (say, .</w:t>
      </w:r>
      <w:proofErr w:type="spellStart"/>
      <w:r w:rsidRPr="00A63D16">
        <w:rPr>
          <w:rFonts w:ascii="Arial" w:hAnsi="Arial" w:cs="Arial"/>
          <w:sz w:val="18"/>
          <w:szCs w:val="18"/>
        </w:rPr>
        <w:t>gmat</w:t>
      </w:r>
      <w:proofErr w:type="spellEnd"/>
      <w:r w:rsidRPr="00A63D16">
        <w:rPr>
          <w:rFonts w:ascii="Arial" w:hAnsi="Arial" w:cs="Arial"/>
          <w:sz w:val="18"/>
          <w:szCs w:val="18"/>
        </w:rPr>
        <w:t>) and associate it with GMAT.exe in Windows, I should be able to double-click the file and have it open in GMAT.</w:t>
      </w:r>
    </w:p>
    <w:p w:rsidR="00A63D16" w:rsidRPr="00A63D16" w:rsidRDefault="00A63D16" w:rsidP="00A63D16">
      <w:pPr>
        <w:spacing w:after="0" w:line="240" w:lineRule="auto"/>
        <w:rPr>
          <w:rFonts w:ascii="Arial" w:hAnsi="Arial" w:cs="Arial"/>
          <w:sz w:val="18"/>
          <w:szCs w:val="18"/>
        </w:rPr>
      </w:pP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Right now this doesn't work because when GMAT opens, it can't find the startup file. I haven't confirmed, but I'm guessing it's because Windows opens GMAT in the working directory of my file, and GMAT looks in the working directory for gmat_startup_file.txt.</w:t>
      </w:r>
    </w:p>
    <w:p w:rsidR="00A63D16" w:rsidRPr="00A63D16" w:rsidRDefault="00A63D16" w:rsidP="00A63D16">
      <w:pPr>
        <w:spacing w:after="0" w:line="240" w:lineRule="auto"/>
        <w:rPr>
          <w:rFonts w:ascii="Arial" w:hAnsi="Arial" w:cs="Arial"/>
          <w:sz w:val="18"/>
          <w:szCs w:val="18"/>
        </w:rPr>
      </w:pP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This would be extremely useful behavior, and I believe the fix is to make GMAT looks in the same folder as GMAT.exe for the startup file, not in the current working directory.</w:t>
      </w:r>
    </w:p>
    <w:p w:rsidR="00A63D16" w:rsidRPr="00A63D16" w:rsidRDefault="00A63D16" w:rsidP="00A63D16">
      <w:pPr>
        <w:spacing w:after="0" w:line="240" w:lineRule="auto"/>
        <w:rPr>
          <w:rFonts w:ascii="Arial" w:hAnsi="Arial" w:cs="Arial"/>
          <w:sz w:val="18"/>
          <w:szCs w:val="18"/>
        </w:rPr>
      </w:pPr>
    </w:p>
    <w:p w:rsidR="00A63D16" w:rsidRDefault="00A63D16" w:rsidP="00A63D16">
      <w:pPr>
        <w:spacing w:after="0" w:line="240" w:lineRule="auto"/>
        <w:rPr>
          <w:rFonts w:ascii="Arial" w:hAnsi="Arial" w:cs="Arial"/>
          <w:sz w:val="24"/>
          <w:szCs w:val="24"/>
        </w:rPr>
      </w:pPr>
      <w:r w:rsidRPr="00541A60">
        <w:rPr>
          <w:rFonts w:ascii="Arial" w:hAnsi="Arial" w:cs="Arial"/>
          <w:sz w:val="24"/>
          <w:szCs w:val="24"/>
        </w:rPr>
        <w:t>Status:</w:t>
      </w:r>
    </w:p>
    <w:p w:rsidR="00E46B5D" w:rsidRPr="00E46B5D" w:rsidRDefault="00E46B5D" w:rsidP="00A63D16">
      <w:pPr>
        <w:spacing w:after="0" w:line="240" w:lineRule="auto"/>
        <w:rPr>
          <w:rFonts w:ascii="Arial" w:hAnsi="Arial" w:cs="Arial"/>
          <w:sz w:val="18"/>
          <w:szCs w:val="18"/>
        </w:rPr>
      </w:pPr>
    </w:p>
    <w:p w:rsidR="00A63D16" w:rsidRPr="00A63D16" w:rsidRDefault="00A63D16" w:rsidP="00A63D16">
      <w:pPr>
        <w:spacing w:after="0" w:line="240" w:lineRule="auto"/>
        <w:rPr>
          <w:rFonts w:ascii="Arial" w:hAnsi="Arial" w:cs="Arial"/>
          <w:sz w:val="18"/>
          <w:szCs w:val="18"/>
        </w:rPr>
      </w:pPr>
      <w:commentRangeStart w:id="0"/>
      <w:r w:rsidRPr="00A63D16">
        <w:rPr>
          <w:rFonts w:ascii="Arial" w:hAnsi="Arial" w:cs="Arial"/>
          <w:sz w:val="18"/>
          <w:szCs w:val="18"/>
        </w:rPr>
        <w:t>I think this was resolved on 2011-12-15 for Windows</w:t>
      </w:r>
      <w:commentRangeEnd w:id="0"/>
      <w:r w:rsidR="008C590E">
        <w:rPr>
          <w:rStyle w:val="CommentReference"/>
        </w:rPr>
        <w:commentReference w:id="0"/>
      </w:r>
      <w:r w:rsidRPr="00A63D16">
        <w:rPr>
          <w:rFonts w:ascii="Arial" w:hAnsi="Arial" w:cs="Arial"/>
          <w:sz w:val="18"/>
          <w:szCs w:val="18"/>
        </w:rPr>
        <w:t xml:space="preserve">. A new method </w:t>
      </w:r>
      <w:proofErr w:type="spellStart"/>
      <w:r w:rsidRPr="00A63D16">
        <w:rPr>
          <w:rFonts w:ascii="Arial" w:hAnsi="Arial" w:cs="Arial"/>
          <w:sz w:val="18"/>
          <w:szCs w:val="18"/>
        </w:rPr>
        <w:t>FileUtil</w:t>
      </w:r>
      <w:proofErr w:type="spellEnd"/>
      <w:r w:rsidRPr="00A63D16">
        <w:rPr>
          <w:rFonts w:ascii="Arial" w:hAnsi="Arial" w:cs="Arial"/>
          <w:sz w:val="18"/>
          <w:szCs w:val="18"/>
        </w:rPr>
        <w:t>::</w:t>
      </w:r>
      <w:proofErr w:type="spellStart"/>
      <w:proofErr w:type="gramStart"/>
      <w:r w:rsidRPr="00A63D16">
        <w:rPr>
          <w:rFonts w:ascii="Arial" w:hAnsi="Arial" w:cs="Arial"/>
          <w:sz w:val="18"/>
          <w:szCs w:val="18"/>
        </w:rPr>
        <w:t>GetApplicationPath</w:t>
      </w:r>
      <w:proofErr w:type="spellEnd"/>
      <w:r w:rsidRPr="00A63D16">
        <w:rPr>
          <w:rFonts w:ascii="Arial" w:hAnsi="Arial" w:cs="Arial"/>
          <w:sz w:val="18"/>
          <w:szCs w:val="18"/>
        </w:rPr>
        <w:t>(</w:t>
      </w:r>
      <w:proofErr w:type="gramEnd"/>
      <w:r w:rsidRPr="00A63D16">
        <w:rPr>
          <w:rFonts w:ascii="Arial" w:hAnsi="Arial" w:cs="Arial"/>
          <w:sz w:val="18"/>
          <w:szCs w:val="18"/>
        </w:rPr>
        <w:t xml:space="preserve">) was added to get the cross-platform application full path. </w:t>
      </w:r>
      <w:del w:id="1" w:author="Linda Jun" w:date="2014-06-05T11:10:00Z">
        <w:r w:rsidRPr="00A63D16" w:rsidDel="007D5F4D">
          <w:rPr>
            <w:rFonts w:ascii="Arial" w:hAnsi="Arial" w:cs="Arial"/>
            <w:sz w:val="18"/>
            <w:szCs w:val="18"/>
          </w:rPr>
          <w:delText xml:space="preserve">I'm not sure this was verified on Mac or </w:delText>
        </w:r>
        <w:commentRangeStart w:id="2"/>
        <w:r w:rsidRPr="00A63D16" w:rsidDel="007D5F4D">
          <w:rPr>
            <w:rFonts w:ascii="Arial" w:hAnsi="Arial" w:cs="Arial"/>
            <w:sz w:val="18"/>
            <w:szCs w:val="18"/>
          </w:rPr>
          <w:delText>Linux</w:delText>
        </w:r>
        <w:commentRangeEnd w:id="2"/>
        <w:r w:rsidR="00AF63CD" w:rsidDel="007D5F4D">
          <w:rPr>
            <w:rStyle w:val="CommentReference"/>
          </w:rPr>
          <w:commentReference w:id="2"/>
        </w:r>
        <w:r w:rsidRPr="00A63D16" w:rsidDel="007D5F4D">
          <w:rPr>
            <w:rFonts w:ascii="Arial" w:hAnsi="Arial" w:cs="Arial"/>
            <w:sz w:val="18"/>
            <w:szCs w:val="18"/>
          </w:rPr>
          <w:delText>.</w:delText>
        </w:r>
      </w:del>
    </w:p>
    <w:p w:rsidR="007D5F4D" w:rsidRDefault="007D5F4D" w:rsidP="007D5F4D">
      <w:pPr>
        <w:pStyle w:val="CommentText"/>
        <w:rPr>
          <w:ins w:id="3" w:author="Linda Jun" w:date="2014-06-05T11:09:00Z"/>
        </w:rPr>
      </w:pPr>
      <w:ins w:id="4" w:author="Linda Jun" w:date="2014-06-05T11:09:00Z">
        <w:r>
          <w:t>This does not work on the Mac.  The last time I tried it, the file would associate correctly with GMAT, so that GMAT is opened when the file is double-clicked.  But it does not load the script.</w:t>
        </w:r>
      </w:ins>
    </w:p>
    <w:p w:rsidR="00A63D16" w:rsidRPr="00A63D16" w:rsidRDefault="00A63D16" w:rsidP="00A63D16">
      <w:pPr>
        <w:spacing w:after="0" w:line="240" w:lineRule="auto"/>
        <w:rPr>
          <w:rFonts w:ascii="Arial" w:hAnsi="Arial" w:cs="Arial"/>
          <w:sz w:val="18"/>
          <w:szCs w:val="18"/>
        </w:rPr>
      </w:pPr>
    </w:p>
    <w:p w:rsidR="00A63D16" w:rsidRDefault="00A63D16" w:rsidP="00B1540D">
      <w:pPr>
        <w:pStyle w:val="Heading2"/>
      </w:pPr>
      <w:r w:rsidRPr="00541A60">
        <w:t>GMT-2688 GMAT should look in the working directory for scripts on command line</w:t>
      </w:r>
    </w:p>
    <w:p w:rsidR="00541A60" w:rsidRPr="00E46B5D" w:rsidRDefault="00541A60" w:rsidP="00A63D16">
      <w:pPr>
        <w:spacing w:after="0" w:line="240" w:lineRule="auto"/>
        <w:rPr>
          <w:rFonts w:ascii="Arial" w:hAnsi="Arial" w:cs="Arial"/>
          <w:sz w:val="18"/>
          <w:szCs w:val="18"/>
        </w:rPr>
      </w:pP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Created: 2012-05-15</w:t>
      </w:r>
    </w:p>
    <w:p w:rsidR="00A63D16" w:rsidRPr="00A63D16" w:rsidRDefault="00A63D16" w:rsidP="00A63D16">
      <w:pPr>
        <w:spacing w:after="0" w:line="240" w:lineRule="auto"/>
        <w:rPr>
          <w:rFonts w:ascii="Arial" w:hAnsi="Arial" w:cs="Arial"/>
          <w:sz w:val="18"/>
          <w:szCs w:val="18"/>
        </w:rPr>
      </w:pPr>
    </w:p>
    <w:p w:rsidR="00A63D16" w:rsidRDefault="00A63D16" w:rsidP="00A63D16">
      <w:pPr>
        <w:spacing w:after="0" w:line="240" w:lineRule="auto"/>
        <w:rPr>
          <w:rFonts w:ascii="Arial" w:hAnsi="Arial" w:cs="Arial"/>
          <w:sz w:val="24"/>
          <w:szCs w:val="24"/>
        </w:rPr>
      </w:pPr>
      <w:r w:rsidRPr="00541A60">
        <w:rPr>
          <w:rFonts w:ascii="Arial" w:hAnsi="Arial" w:cs="Arial"/>
          <w:sz w:val="24"/>
          <w:szCs w:val="24"/>
        </w:rPr>
        <w:t>Description:</w:t>
      </w:r>
    </w:p>
    <w:p w:rsidR="00E46B5D" w:rsidRPr="00E46B5D" w:rsidRDefault="00E46B5D" w:rsidP="00A63D16">
      <w:pPr>
        <w:spacing w:after="0" w:line="240" w:lineRule="auto"/>
        <w:rPr>
          <w:rFonts w:ascii="Arial" w:hAnsi="Arial" w:cs="Arial"/>
          <w:sz w:val="18"/>
          <w:szCs w:val="18"/>
        </w:rPr>
      </w:pP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This should look for a script in the working directory:</w:t>
      </w:r>
    </w:p>
    <w:p w:rsidR="00A63D16" w:rsidRPr="00A63D16" w:rsidRDefault="00A63D16" w:rsidP="00A63D16">
      <w:pPr>
        <w:spacing w:after="0" w:line="240" w:lineRule="auto"/>
        <w:rPr>
          <w:rFonts w:ascii="Arial" w:hAnsi="Arial" w:cs="Arial"/>
          <w:sz w:val="18"/>
          <w:szCs w:val="18"/>
        </w:rPr>
      </w:pPr>
    </w:p>
    <w:p w:rsidR="00A63D16" w:rsidRPr="00AD37AC" w:rsidRDefault="00A63D16" w:rsidP="00A63D16">
      <w:pPr>
        <w:spacing w:after="0" w:line="240" w:lineRule="auto"/>
        <w:rPr>
          <w:rFonts w:ascii="Courier New" w:hAnsi="Courier New" w:cs="Courier New"/>
          <w:sz w:val="16"/>
          <w:szCs w:val="16"/>
        </w:rPr>
      </w:pPr>
      <w:r w:rsidRPr="00AD37AC">
        <w:rPr>
          <w:rFonts w:ascii="Courier New" w:hAnsi="Courier New" w:cs="Courier New"/>
          <w:sz w:val="16"/>
          <w:szCs w:val="16"/>
        </w:rPr>
        <w:t xml:space="preserve">&gt; C:\Users\jjparker\Documents\Software\GMAT\Nightly\bin\GMAT.exe </w:t>
      </w:r>
      <w:proofErr w:type="spellStart"/>
      <w:r w:rsidRPr="00AD37AC">
        <w:rPr>
          <w:rFonts w:ascii="Courier New" w:hAnsi="Courier New" w:cs="Courier New"/>
          <w:sz w:val="16"/>
          <w:szCs w:val="16"/>
        </w:rPr>
        <w:t>MyScript.script</w:t>
      </w:r>
      <w:proofErr w:type="spellEnd"/>
    </w:p>
    <w:p w:rsidR="00A63D16" w:rsidRPr="00A63D16" w:rsidRDefault="00A63D16" w:rsidP="00A63D16">
      <w:pPr>
        <w:spacing w:after="0" w:line="240" w:lineRule="auto"/>
        <w:rPr>
          <w:rFonts w:ascii="Arial" w:hAnsi="Arial" w:cs="Arial"/>
          <w:sz w:val="18"/>
          <w:szCs w:val="18"/>
        </w:rPr>
      </w:pP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These should be taken as relative to the working directory:</w:t>
      </w:r>
    </w:p>
    <w:p w:rsidR="00A63D16" w:rsidRPr="00A63D16" w:rsidRDefault="00A63D16" w:rsidP="00A63D16">
      <w:pPr>
        <w:spacing w:after="0" w:line="240" w:lineRule="auto"/>
        <w:rPr>
          <w:rFonts w:ascii="Arial" w:hAnsi="Arial" w:cs="Arial"/>
          <w:sz w:val="18"/>
          <w:szCs w:val="18"/>
        </w:rPr>
      </w:pPr>
    </w:p>
    <w:p w:rsidR="00A63D16" w:rsidRPr="00AD37AC" w:rsidRDefault="00A63D16" w:rsidP="00A63D16">
      <w:pPr>
        <w:spacing w:after="0" w:line="240" w:lineRule="auto"/>
        <w:rPr>
          <w:rFonts w:ascii="Courier New" w:hAnsi="Courier New" w:cs="Courier New"/>
          <w:sz w:val="16"/>
          <w:szCs w:val="16"/>
        </w:rPr>
      </w:pPr>
      <w:r w:rsidRPr="00AD37AC">
        <w:rPr>
          <w:rFonts w:ascii="Courier New" w:hAnsi="Courier New" w:cs="Courier New"/>
          <w:sz w:val="16"/>
          <w:szCs w:val="16"/>
        </w:rPr>
        <w:t>&gt; C:\Users\jjparker\Documents\Software\GMAT\Nightly\bin\GMAT.exe .\</w:t>
      </w:r>
      <w:proofErr w:type="spellStart"/>
      <w:r w:rsidRPr="00AD37AC">
        <w:rPr>
          <w:rFonts w:ascii="Courier New" w:hAnsi="Courier New" w:cs="Courier New"/>
          <w:sz w:val="16"/>
          <w:szCs w:val="16"/>
        </w:rPr>
        <w:t>MyScript.script</w:t>
      </w:r>
      <w:proofErr w:type="spellEnd"/>
    </w:p>
    <w:p w:rsidR="00A63D16" w:rsidRPr="00AD37AC" w:rsidRDefault="00A63D16" w:rsidP="00A63D16">
      <w:pPr>
        <w:spacing w:after="0" w:line="240" w:lineRule="auto"/>
        <w:rPr>
          <w:rFonts w:ascii="Courier New" w:hAnsi="Courier New" w:cs="Courier New"/>
          <w:sz w:val="16"/>
          <w:szCs w:val="16"/>
        </w:rPr>
      </w:pPr>
      <w:r w:rsidRPr="00AD37AC">
        <w:rPr>
          <w:rFonts w:ascii="Courier New" w:hAnsi="Courier New" w:cs="Courier New"/>
          <w:sz w:val="16"/>
          <w:szCs w:val="16"/>
        </w:rPr>
        <w:t>&gt; C:\Users\jjparker\Documents\Software\GMAT\Nightly\bin\</w:t>
      </w:r>
      <w:proofErr w:type="gramStart"/>
      <w:r w:rsidRPr="00AD37AC">
        <w:rPr>
          <w:rFonts w:ascii="Courier New" w:hAnsi="Courier New" w:cs="Courier New"/>
          <w:sz w:val="16"/>
          <w:szCs w:val="16"/>
        </w:rPr>
        <w:t>GMAT.exe ..</w:t>
      </w:r>
      <w:proofErr w:type="gramEnd"/>
      <w:r w:rsidRPr="00AD37AC">
        <w:rPr>
          <w:rFonts w:ascii="Courier New" w:hAnsi="Courier New" w:cs="Courier New"/>
          <w:sz w:val="16"/>
          <w:szCs w:val="16"/>
        </w:rPr>
        <w:t>\..\</w:t>
      </w:r>
      <w:proofErr w:type="spellStart"/>
      <w:r w:rsidRPr="00AD37AC">
        <w:rPr>
          <w:rFonts w:ascii="Courier New" w:hAnsi="Courier New" w:cs="Courier New"/>
          <w:sz w:val="16"/>
          <w:szCs w:val="16"/>
        </w:rPr>
        <w:t>MyScript.script</w:t>
      </w:r>
      <w:proofErr w:type="spellEnd"/>
    </w:p>
    <w:p w:rsidR="00A63D16" w:rsidRPr="00AD37AC" w:rsidRDefault="00A63D16" w:rsidP="00A63D16">
      <w:pPr>
        <w:spacing w:after="0" w:line="240" w:lineRule="auto"/>
        <w:rPr>
          <w:rFonts w:ascii="Courier New" w:hAnsi="Courier New" w:cs="Courier New"/>
          <w:sz w:val="16"/>
          <w:szCs w:val="16"/>
        </w:rPr>
      </w:pPr>
      <w:r w:rsidRPr="00AD37AC">
        <w:rPr>
          <w:rFonts w:ascii="Courier New" w:hAnsi="Courier New" w:cs="Courier New"/>
          <w:sz w:val="16"/>
          <w:szCs w:val="16"/>
        </w:rPr>
        <w:t xml:space="preserve">&gt; C:\Users\jjparker\Documents\Software\GMAT\Nightly\bin\GMAT.exe </w:t>
      </w:r>
      <w:proofErr w:type="spellStart"/>
      <w:r w:rsidRPr="00AD37AC">
        <w:rPr>
          <w:rFonts w:ascii="Courier New" w:hAnsi="Courier New" w:cs="Courier New"/>
          <w:sz w:val="16"/>
          <w:szCs w:val="16"/>
        </w:rPr>
        <w:t>mysubdir</w:t>
      </w:r>
      <w:proofErr w:type="spellEnd"/>
      <w:r w:rsidRPr="00AD37AC">
        <w:rPr>
          <w:rFonts w:ascii="Courier New" w:hAnsi="Courier New" w:cs="Courier New"/>
          <w:sz w:val="16"/>
          <w:szCs w:val="16"/>
        </w:rPr>
        <w:t>\</w:t>
      </w:r>
      <w:proofErr w:type="spellStart"/>
      <w:r w:rsidRPr="00AD37AC">
        <w:rPr>
          <w:rFonts w:ascii="Courier New" w:hAnsi="Courier New" w:cs="Courier New"/>
          <w:sz w:val="16"/>
          <w:szCs w:val="16"/>
        </w:rPr>
        <w:t>MyScript.script</w:t>
      </w:r>
      <w:proofErr w:type="spellEnd"/>
    </w:p>
    <w:p w:rsidR="00A63D16" w:rsidRPr="00A63D16" w:rsidRDefault="00A63D16" w:rsidP="00A63D16">
      <w:pPr>
        <w:spacing w:after="0" w:line="240" w:lineRule="auto"/>
        <w:rPr>
          <w:rFonts w:ascii="Arial" w:hAnsi="Arial" w:cs="Arial"/>
          <w:sz w:val="18"/>
          <w:szCs w:val="18"/>
        </w:rPr>
      </w:pPr>
    </w:p>
    <w:p w:rsidR="00A63D16" w:rsidRDefault="00A63D16" w:rsidP="00A63D16">
      <w:pPr>
        <w:spacing w:after="0" w:line="240" w:lineRule="auto"/>
        <w:rPr>
          <w:rFonts w:ascii="Arial" w:hAnsi="Arial" w:cs="Arial"/>
          <w:sz w:val="24"/>
          <w:szCs w:val="24"/>
        </w:rPr>
      </w:pPr>
      <w:r w:rsidRPr="00EA68C8">
        <w:rPr>
          <w:rFonts w:ascii="Arial" w:hAnsi="Arial" w:cs="Arial"/>
          <w:sz w:val="24"/>
          <w:szCs w:val="24"/>
        </w:rPr>
        <w:t>Status:</w:t>
      </w:r>
    </w:p>
    <w:p w:rsidR="00E46B5D" w:rsidRPr="00E46B5D" w:rsidRDefault="00E46B5D" w:rsidP="00A63D16">
      <w:pPr>
        <w:spacing w:after="0" w:line="240" w:lineRule="auto"/>
        <w:rPr>
          <w:rFonts w:ascii="Arial" w:hAnsi="Arial" w:cs="Arial"/>
          <w:sz w:val="18"/>
          <w:szCs w:val="18"/>
        </w:rPr>
      </w:pP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lastRenderedPageBreak/>
        <w:t>This issue was resolved by Tom on 2013-09-30 but backed out the change by Darrel 2014-0</w:t>
      </w:r>
      <w:r w:rsidR="00541CFD">
        <w:rPr>
          <w:rFonts w:ascii="Arial" w:hAnsi="Arial" w:cs="Arial"/>
          <w:sz w:val="18"/>
          <w:szCs w:val="18"/>
        </w:rPr>
        <w:t>5-13 because we thought this might</w:t>
      </w:r>
      <w:r w:rsidRPr="00A63D16">
        <w:rPr>
          <w:rFonts w:ascii="Arial" w:hAnsi="Arial" w:cs="Arial"/>
          <w:sz w:val="18"/>
          <w:szCs w:val="18"/>
        </w:rPr>
        <w:t xml:space="preserve"> have caused the loading issue of icon</w:t>
      </w:r>
      <w:r w:rsidR="00E46B5D">
        <w:rPr>
          <w:rFonts w:ascii="Arial" w:hAnsi="Arial" w:cs="Arial"/>
          <w:sz w:val="18"/>
          <w:szCs w:val="18"/>
        </w:rPr>
        <w:t xml:space="preserve"> </w:t>
      </w:r>
      <w:r w:rsidRPr="00A63D16">
        <w:rPr>
          <w:rFonts w:ascii="Arial" w:hAnsi="Arial" w:cs="Arial"/>
          <w:sz w:val="18"/>
          <w:szCs w:val="18"/>
        </w:rPr>
        <w:t>and DE file during the 2014a release (GMT-4088).  CCB needs to review this again.</w:t>
      </w:r>
    </w:p>
    <w:p w:rsidR="004A63FB" w:rsidRPr="00A63D16" w:rsidRDefault="004A63FB" w:rsidP="00A63D16">
      <w:pPr>
        <w:spacing w:after="0" w:line="240" w:lineRule="auto"/>
        <w:rPr>
          <w:rFonts w:ascii="Arial" w:hAnsi="Arial" w:cs="Arial"/>
          <w:sz w:val="18"/>
          <w:szCs w:val="18"/>
        </w:rPr>
      </w:pPr>
    </w:p>
    <w:p w:rsidR="00A63D16" w:rsidRDefault="00A63D16" w:rsidP="00B1540D">
      <w:pPr>
        <w:pStyle w:val="Heading2"/>
      </w:pPr>
      <w:r w:rsidRPr="00EA68C8">
        <w:t>GMT-3630 Running GMAT with relative script path is relative to bin, not working dir</w:t>
      </w:r>
      <w:r w:rsidR="004A63FB">
        <w:t>ectory</w:t>
      </w:r>
    </w:p>
    <w:p w:rsidR="00EA68C8" w:rsidRPr="000A0679" w:rsidRDefault="00EA68C8" w:rsidP="00A63D16">
      <w:pPr>
        <w:spacing w:after="0" w:line="240" w:lineRule="auto"/>
        <w:rPr>
          <w:rFonts w:ascii="Arial" w:hAnsi="Arial" w:cs="Arial"/>
          <w:sz w:val="18"/>
          <w:szCs w:val="18"/>
        </w:rPr>
      </w:pP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Created: 2013-02-21</w:t>
      </w:r>
    </w:p>
    <w:p w:rsidR="00A63D16" w:rsidRDefault="00A63D16" w:rsidP="00A63D16">
      <w:pPr>
        <w:spacing w:after="0" w:line="240" w:lineRule="auto"/>
        <w:rPr>
          <w:rFonts w:ascii="Arial" w:hAnsi="Arial" w:cs="Arial"/>
          <w:sz w:val="18"/>
          <w:szCs w:val="18"/>
        </w:rPr>
      </w:pPr>
    </w:p>
    <w:p w:rsidR="00EA68C8" w:rsidRPr="00EA68C8" w:rsidRDefault="00EA68C8" w:rsidP="00A63D16">
      <w:pPr>
        <w:spacing w:after="0" w:line="240" w:lineRule="auto"/>
        <w:rPr>
          <w:rFonts w:ascii="Arial" w:hAnsi="Arial" w:cs="Arial"/>
          <w:sz w:val="24"/>
          <w:szCs w:val="24"/>
        </w:rPr>
      </w:pPr>
      <w:r w:rsidRPr="00EA68C8">
        <w:rPr>
          <w:rFonts w:ascii="Arial" w:hAnsi="Arial" w:cs="Arial"/>
          <w:sz w:val="24"/>
          <w:szCs w:val="24"/>
        </w:rPr>
        <w:t>Description:</w:t>
      </w:r>
    </w:p>
    <w:p w:rsidR="00EA68C8" w:rsidRPr="00A63D16" w:rsidRDefault="00EA68C8" w:rsidP="00A63D16">
      <w:pPr>
        <w:spacing w:after="0" w:line="240" w:lineRule="auto"/>
        <w:rPr>
          <w:rFonts w:ascii="Arial" w:hAnsi="Arial" w:cs="Arial"/>
          <w:sz w:val="18"/>
          <w:szCs w:val="18"/>
        </w:rPr>
      </w:pPr>
    </w:p>
    <w:p w:rsidR="00A63D16" w:rsidRPr="00522DFF" w:rsidRDefault="00A63D16" w:rsidP="00A63D16">
      <w:pPr>
        <w:spacing w:after="0" w:line="240" w:lineRule="auto"/>
        <w:rPr>
          <w:rFonts w:ascii="Arial" w:hAnsi="Arial" w:cs="Arial"/>
          <w:sz w:val="18"/>
          <w:szCs w:val="18"/>
        </w:rPr>
      </w:pPr>
      <w:r w:rsidRPr="00522DFF">
        <w:rPr>
          <w:rFonts w:ascii="Arial" w:hAnsi="Arial" w:cs="Arial"/>
          <w:sz w:val="18"/>
          <w:szCs w:val="18"/>
        </w:rPr>
        <w:t>This command should run GMAT with the script c:\workingdir\myscript.script.</w:t>
      </w:r>
    </w:p>
    <w:p w:rsidR="00A63D16" w:rsidRPr="00AD37AC" w:rsidRDefault="00A63D16" w:rsidP="00A63D16">
      <w:pPr>
        <w:spacing w:after="0" w:line="240" w:lineRule="auto"/>
        <w:rPr>
          <w:rFonts w:ascii="Courier New" w:hAnsi="Courier New" w:cs="Courier New"/>
          <w:sz w:val="16"/>
          <w:szCs w:val="16"/>
        </w:rPr>
      </w:pPr>
      <w:r w:rsidRPr="00AD37AC">
        <w:rPr>
          <w:rFonts w:ascii="Courier New" w:hAnsi="Courier New" w:cs="Courier New"/>
          <w:sz w:val="16"/>
          <w:szCs w:val="16"/>
        </w:rPr>
        <w:t xml:space="preserve">c:\workingdir&gt; c:\path\to\bin\gmat.exe </w:t>
      </w:r>
      <w:proofErr w:type="spellStart"/>
      <w:r w:rsidRPr="00AD37AC">
        <w:rPr>
          <w:rFonts w:ascii="Courier New" w:hAnsi="Courier New" w:cs="Courier New"/>
          <w:sz w:val="16"/>
          <w:szCs w:val="16"/>
        </w:rPr>
        <w:t>myscript.script</w:t>
      </w:r>
      <w:proofErr w:type="spellEnd"/>
    </w:p>
    <w:p w:rsidR="00A63D16" w:rsidRPr="00A63D16" w:rsidRDefault="00A63D16" w:rsidP="00A63D16">
      <w:pPr>
        <w:spacing w:after="0" w:line="240" w:lineRule="auto"/>
        <w:rPr>
          <w:rFonts w:ascii="Arial" w:hAnsi="Arial" w:cs="Arial"/>
          <w:sz w:val="18"/>
          <w:szCs w:val="18"/>
        </w:rPr>
      </w:pPr>
    </w:p>
    <w:p w:rsidR="00A63D16" w:rsidRPr="00522DFF" w:rsidRDefault="00A63D16" w:rsidP="00A63D16">
      <w:pPr>
        <w:spacing w:after="0" w:line="240" w:lineRule="auto"/>
        <w:rPr>
          <w:rFonts w:ascii="Arial" w:hAnsi="Arial" w:cs="Arial"/>
          <w:sz w:val="18"/>
          <w:szCs w:val="18"/>
        </w:rPr>
      </w:pPr>
      <w:r w:rsidRPr="00522DFF">
        <w:rPr>
          <w:rFonts w:ascii="Arial" w:hAnsi="Arial" w:cs="Arial"/>
          <w:sz w:val="18"/>
          <w:szCs w:val="18"/>
        </w:rPr>
        <w:t>Instead it looks for c:\path\to\bin\myscript.script. ".\</w:t>
      </w:r>
      <w:proofErr w:type="spellStart"/>
      <w:r w:rsidRPr="00522DFF">
        <w:rPr>
          <w:rFonts w:ascii="Arial" w:hAnsi="Arial" w:cs="Arial"/>
          <w:sz w:val="18"/>
          <w:szCs w:val="18"/>
        </w:rPr>
        <w:t>myscript.script</w:t>
      </w:r>
      <w:proofErr w:type="spellEnd"/>
      <w:r w:rsidRPr="00522DFF">
        <w:rPr>
          <w:rFonts w:ascii="Arial" w:hAnsi="Arial" w:cs="Arial"/>
          <w:sz w:val="18"/>
          <w:szCs w:val="18"/>
        </w:rPr>
        <w:t>" doesn't work either.</w:t>
      </w:r>
    </w:p>
    <w:p w:rsidR="00A63D16" w:rsidRPr="00A63D16" w:rsidRDefault="00A63D16" w:rsidP="00A63D16">
      <w:pPr>
        <w:spacing w:after="0" w:line="240" w:lineRule="auto"/>
        <w:rPr>
          <w:rFonts w:ascii="Arial" w:hAnsi="Arial" w:cs="Arial"/>
          <w:sz w:val="18"/>
          <w:szCs w:val="18"/>
        </w:rPr>
      </w:pP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Fixing this would allow users to add GMAT.exe to their system path and run scripts from their working dir.</w:t>
      </w:r>
    </w:p>
    <w:p w:rsidR="00A63D16" w:rsidRPr="00A63D16" w:rsidRDefault="00A63D16" w:rsidP="00A63D16">
      <w:pPr>
        <w:spacing w:after="0" w:line="240" w:lineRule="auto"/>
        <w:rPr>
          <w:rFonts w:ascii="Arial" w:hAnsi="Arial" w:cs="Arial"/>
          <w:sz w:val="18"/>
          <w:szCs w:val="18"/>
        </w:rPr>
      </w:pP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This works fine:</w:t>
      </w:r>
    </w:p>
    <w:p w:rsidR="00A63D16" w:rsidRPr="00AD37AC" w:rsidRDefault="00A63D16" w:rsidP="00A63D16">
      <w:pPr>
        <w:spacing w:after="0" w:line="240" w:lineRule="auto"/>
        <w:rPr>
          <w:rFonts w:ascii="Courier New" w:hAnsi="Courier New" w:cs="Courier New"/>
          <w:sz w:val="16"/>
          <w:szCs w:val="16"/>
        </w:rPr>
      </w:pPr>
      <w:r w:rsidRPr="00AD37AC">
        <w:rPr>
          <w:rFonts w:ascii="Courier New" w:hAnsi="Courier New" w:cs="Courier New"/>
          <w:sz w:val="16"/>
          <w:szCs w:val="16"/>
        </w:rPr>
        <w:t>c:\workingdir&gt; c:\path\to\bin\gmat.exe c:\path\to\myscript.script</w:t>
      </w:r>
    </w:p>
    <w:p w:rsidR="00A63D16" w:rsidRPr="00A63D16" w:rsidRDefault="00A63D16" w:rsidP="00A63D16">
      <w:pPr>
        <w:spacing w:after="0" w:line="240" w:lineRule="auto"/>
        <w:rPr>
          <w:rFonts w:ascii="Arial" w:hAnsi="Arial" w:cs="Arial"/>
          <w:sz w:val="18"/>
          <w:szCs w:val="18"/>
        </w:rPr>
      </w:pPr>
    </w:p>
    <w:p w:rsidR="00A63D16" w:rsidRPr="00A63D16" w:rsidRDefault="00A63D16" w:rsidP="00A63D16">
      <w:pPr>
        <w:spacing w:after="0" w:line="240" w:lineRule="auto"/>
        <w:rPr>
          <w:rFonts w:ascii="Arial" w:hAnsi="Arial" w:cs="Arial"/>
          <w:sz w:val="18"/>
          <w:szCs w:val="18"/>
        </w:rPr>
      </w:pPr>
      <w:r w:rsidRPr="00522DFF">
        <w:rPr>
          <w:rFonts w:ascii="Arial" w:hAnsi="Arial" w:cs="Arial"/>
          <w:sz w:val="18"/>
          <w:szCs w:val="18"/>
        </w:rPr>
        <w:t xml:space="preserve">The only thing that doesn't work is using a relative path to </w:t>
      </w:r>
      <w:proofErr w:type="spellStart"/>
      <w:r w:rsidRPr="00522DFF">
        <w:rPr>
          <w:rFonts w:ascii="Arial" w:hAnsi="Arial" w:cs="Arial"/>
          <w:sz w:val="18"/>
          <w:szCs w:val="18"/>
        </w:rPr>
        <w:t>myscript.script</w:t>
      </w:r>
      <w:proofErr w:type="spellEnd"/>
      <w:r w:rsidRPr="00522DFF">
        <w:rPr>
          <w:rFonts w:ascii="Arial" w:hAnsi="Arial" w:cs="Arial"/>
          <w:sz w:val="18"/>
          <w:szCs w:val="18"/>
        </w:rPr>
        <w:t>. It's looking for the script relative to</w:t>
      </w:r>
      <w:r w:rsidRPr="00A63D16">
        <w:rPr>
          <w:rFonts w:ascii="Arial" w:hAnsi="Arial" w:cs="Arial"/>
          <w:sz w:val="18"/>
          <w:szCs w:val="18"/>
        </w:rPr>
        <w:t xml:space="preserve"> GMAT.exe, rather than relative to the working dir.</w:t>
      </w:r>
    </w:p>
    <w:p w:rsidR="00A63D16" w:rsidRPr="00A63D16" w:rsidRDefault="00A63D16" w:rsidP="00A63D16">
      <w:pPr>
        <w:spacing w:after="0" w:line="240" w:lineRule="auto"/>
        <w:rPr>
          <w:rFonts w:ascii="Arial" w:hAnsi="Arial" w:cs="Arial"/>
          <w:sz w:val="18"/>
          <w:szCs w:val="18"/>
        </w:rPr>
      </w:pPr>
    </w:p>
    <w:p w:rsidR="00A63D16" w:rsidRDefault="00A63D16" w:rsidP="00A63D16">
      <w:pPr>
        <w:spacing w:after="0" w:line="240" w:lineRule="auto"/>
        <w:rPr>
          <w:rFonts w:ascii="Arial" w:hAnsi="Arial" w:cs="Arial"/>
          <w:sz w:val="24"/>
          <w:szCs w:val="24"/>
        </w:rPr>
      </w:pPr>
      <w:r w:rsidRPr="00EA68C8">
        <w:rPr>
          <w:rFonts w:ascii="Arial" w:hAnsi="Arial" w:cs="Arial"/>
          <w:sz w:val="24"/>
          <w:szCs w:val="24"/>
        </w:rPr>
        <w:t>Status:</w:t>
      </w:r>
    </w:p>
    <w:p w:rsidR="00522DFF" w:rsidRPr="00522DFF" w:rsidRDefault="00522DFF" w:rsidP="00A63D16">
      <w:pPr>
        <w:spacing w:after="0" w:line="240" w:lineRule="auto"/>
        <w:rPr>
          <w:rFonts w:ascii="Arial" w:hAnsi="Arial" w:cs="Arial"/>
          <w:sz w:val="18"/>
          <w:szCs w:val="18"/>
        </w:rPr>
      </w:pP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Fix someday</w:t>
      </w:r>
    </w:p>
    <w:p w:rsidR="00A63D16" w:rsidRPr="00A63D16" w:rsidRDefault="00A63D16" w:rsidP="00A63D16">
      <w:pPr>
        <w:spacing w:after="0" w:line="240" w:lineRule="auto"/>
        <w:rPr>
          <w:rFonts w:ascii="Arial" w:hAnsi="Arial" w:cs="Arial"/>
          <w:sz w:val="18"/>
          <w:szCs w:val="18"/>
        </w:rPr>
      </w:pPr>
    </w:p>
    <w:p w:rsidR="00A63D16" w:rsidRPr="00EA68C8" w:rsidRDefault="00A63D16" w:rsidP="00411672">
      <w:pPr>
        <w:pStyle w:val="Heading2"/>
      </w:pPr>
      <w:r w:rsidRPr="00EA68C8">
        <w:t>GMT-3950 Allow scripts to reference files relative to the script</w:t>
      </w:r>
    </w:p>
    <w:p w:rsidR="00EA68C8" w:rsidRPr="00A63D16" w:rsidRDefault="00EA68C8" w:rsidP="00A63D16">
      <w:pPr>
        <w:spacing w:after="0" w:line="240" w:lineRule="auto"/>
        <w:rPr>
          <w:rFonts w:ascii="Arial" w:hAnsi="Arial" w:cs="Arial"/>
          <w:sz w:val="18"/>
          <w:szCs w:val="18"/>
        </w:rPr>
      </w:pPr>
    </w:p>
    <w:p w:rsidR="00A63D16" w:rsidRDefault="00C049DD" w:rsidP="00A63D16">
      <w:pPr>
        <w:spacing w:after="0" w:line="240" w:lineRule="auto"/>
        <w:rPr>
          <w:rFonts w:ascii="Arial" w:hAnsi="Arial" w:cs="Arial"/>
          <w:sz w:val="18"/>
          <w:szCs w:val="18"/>
        </w:rPr>
      </w:pPr>
      <w:r>
        <w:rPr>
          <w:rFonts w:ascii="Arial" w:hAnsi="Arial" w:cs="Arial"/>
          <w:sz w:val="18"/>
          <w:szCs w:val="18"/>
        </w:rPr>
        <w:t>Created: 2013-05-23</w:t>
      </w:r>
    </w:p>
    <w:p w:rsidR="00C049DD" w:rsidRPr="00A63D16" w:rsidRDefault="00C049DD" w:rsidP="00A63D16">
      <w:pPr>
        <w:spacing w:after="0" w:line="240" w:lineRule="auto"/>
        <w:rPr>
          <w:rFonts w:ascii="Arial" w:hAnsi="Arial" w:cs="Arial"/>
          <w:sz w:val="18"/>
          <w:szCs w:val="18"/>
        </w:rPr>
      </w:pPr>
    </w:p>
    <w:p w:rsidR="00A63D16" w:rsidRPr="00EA68C8" w:rsidRDefault="00A63D16" w:rsidP="00A63D16">
      <w:pPr>
        <w:spacing w:after="0" w:line="240" w:lineRule="auto"/>
        <w:rPr>
          <w:rFonts w:ascii="Arial" w:hAnsi="Arial" w:cs="Arial"/>
          <w:sz w:val="24"/>
          <w:szCs w:val="24"/>
        </w:rPr>
      </w:pPr>
      <w:r w:rsidRPr="00EA68C8">
        <w:rPr>
          <w:rFonts w:ascii="Arial" w:hAnsi="Arial" w:cs="Arial"/>
          <w:sz w:val="24"/>
          <w:szCs w:val="24"/>
        </w:rPr>
        <w:t>Description:</w:t>
      </w:r>
    </w:p>
    <w:p w:rsidR="00A63D16" w:rsidRPr="00A63D16" w:rsidRDefault="00A63D16" w:rsidP="00A63D16">
      <w:pPr>
        <w:spacing w:after="0" w:line="240" w:lineRule="auto"/>
        <w:rPr>
          <w:rFonts w:ascii="Arial" w:hAnsi="Arial" w:cs="Arial"/>
          <w:sz w:val="18"/>
          <w:szCs w:val="18"/>
        </w:rPr>
      </w:pP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This is very important for ease of sharing complex scripts.</w:t>
      </w:r>
    </w:p>
    <w:p w:rsidR="00A63D16" w:rsidRPr="00A63D16" w:rsidRDefault="00A63D16" w:rsidP="00A63D16">
      <w:pPr>
        <w:spacing w:after="0" w:line="240" w:lineRule="auto"/>
        <w:rPr>
          <w:rFonts w:ascii="Arial" w:hAnsi="Arial" w:cs="Arial"/>
          <w:sz w:val="18"/>
          <w:szCs w:val="18"/>
        </w:rPr>
      </w:pP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Currently, sharing a script that uses any custom data has these steps:</w:t>
      </w:r>
    </w:p>
    <w:p w:rsidR="00A63D16" w:rsidRPr="00A63D16" w:rsidRDefault="00A63D16" w:rsidP="00A63D16">
      <w:pPr>
        <w:spacing w:after="0" w:line="240" w:lineRule="auto"/>
        <w:rPr>
          <w:rFonts w:ascii="Arial" w:hAnsi="Arial" w:cs="Arial"/>
          <w:sz w:val="18"/>
          <w:szCs w:val="18"/>
        </w:rPr>
      </w:pP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Scenario 1</w:t>
      </w: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 xml:space="preserve">1. </w:t>
      </w:r>
      <w:proofErr w:type="spellStart"/>
      <w:r w:rsidRPr="00A63D16">
        <w:rPr>
          <w:rFonts w:ascii="Arial" w:hAnsi="Arial" w:cs="Arial"/>
          <w:sz w:val="18"/>
          <w:szCs w:val="18"/>
        </w:rPr>
        <w:t>UserA</w:t>
      </w:r>
      <w:proofErr w:type="spellEnd"/>
      <w:r w:rsidRPr="00A63D16">
        <w:rPr>
          <w:rFonts w:ascii="Arial" w:hAnsi="Arial" w:cs="Arial"/>
          <w:sz w:val="18"/>
          <w:szCs w:val="18"/>
        </w:rPr>
        <w:t xml:space="preserve"> places data in GMAT\data</w:t>
      </w: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 xml:space="preserve">2. </w:t>
      </w:r>
      <w:proofErr w:type="spellStart"/>
      <w:r w:rsidRPr="00A63D16">
        <w:rPr>
          <w:rFonts w:ascii="Arial" w:hAnsi="Arial" w:cs="Arial"/>
          <w:sz w:val="18"/>
          <w:szCs w:val="18"/>
        </w:rPr>
        <w:t>UserA</w:t>
      </w:r>
      <w:proofErr w:type="spellEnd"/>
      <w:r w:rsidRPr="00A63D16">
        <w:rPr>
          <w:rFonts w:ascii="Arial" w:hAnsi="Arial" w:cs="Arial"/>
          <w:sz w:val="18"/>
          <w:szCs w:val="18"/>
        </w:rPr>
        <w:t xml:space="preserve"> references data by filename only (</w:t>
      </w:r>
      <w:proofErr w:type="spellStart"/>
      <w:r w:rsidRPr="00A63D16">
        <w:rPr>
          <w:rFonts w:ascii="Arial" w:hAnsi="Arial" w:cs="Arial"/>
          <w:sz w:val="18"/>
          <w:szCs w:val="18"/>
        </w:rPr>
        <w:t>OrbitSpiceKernelName</w:t>
      </w:r>
      <w:proofErr w:type="spellEnd"/>
      <w:r w:rsidRPr="00A63D16">
        <w:rPr>
          <w:rFonts w:ascii="Arial" w:hAnsi="Arial" w:cs="Arial"/>
          <w:sz w:val="18"/>
          <w:szCs w:val="18"/>
        </w:rPr>
        <w:t xml:space="preserve"> = '</w:t>
      </w:r>
      <w:proofErr w:type="spellStart"/>
      <w:r w:rsidRPr="00A63D16">
        <w:rPr>
          <w:rFonts w:ascii="Arial" w:hAnsi="Arial" w:cs="Arial"/>
          <w:sz w:val="18"/>
          <w:szCs w:val="18"/>
        </w:rPr>
        <w:t>mykernel.bsp</w:t>
      </w:r>
      <w:proofErr w:type="spellEnd"/>
      <w:r w:rsidRPr="00A63D16">
        <w:rPr>
          <w:rFonts w:ascii="Arial" w:hAnsi="Arial" w:cs="Arial"/>
          <w:sz w:val="18"/>
          <w:szCs w:val="18"/>
        </w:rPr>
        <w:t>')</w:t>
      </w: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 xml:space="preserve">3. </w:t>
      </w:r>
      <w:proofErr w:type="spellStart"/>
      <w:r w:rsidRPr="00A63D16">
        <w:rPr>
          <w:rFonts w:ascii="Arial" w:hAnsi="Arial" w:cs="Arial"/>
          <w:sz w:val="18"/>
          <w:szCs w:val="18"/>
        </w:rPr>
        <w:t>UserA</w:t>
      </w:r>
      <w:proofErr w:type="spellEnd"/>
      <w:r w:rsidRPr="00A63D16">
        <w:rPr>
          <w:rFonts w:ascii="Arial" w:hAnsi="Arial" w:cs="Arial"/>
          <w:sz w:val="18"/>
          <w:szCs w:val="18"/>
        </w:rPr>
        <w:t xml:space="preserve"> copies all data files referenced in script to </w:t>
      </w:r>
      <w:proofErr w:type="spellStart"/>
      <w:r w:rsidRPr="00A63D16">
        <w:rPr>
          <w:rFonts w:ascii="Arial" w:hAnsi="Arial" w:cs="Arial"/>
          <w:sz w:val="18"/>
          <w:szCs w:val="18"/>
        </w:rPr>
        <w:t>workingdir</w:t>
      </w:r>
      <w:proofErr w:type="spellEnd"/>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 xml:space="preserve">4. </w:t>
      </w:r>
      <w:proofErr w:type="spellStart"/>
      <w:r w:rsidRPr="00A63D16">
        <w:rPr>
          <w:rFonts w:ascii="Arial" w:hAnsi="Arial" w:cs="Arial"/>
          <w:sz w:val="18"/>
          <w:szCs w:val="18"/>
        </w:rPr>
        <w:t>UserA</w:t>
      </w:r>
      <w:proofErr w:type="spellEnd"/>
      <w:r w:rsidRPr="00A63D16">
        <w:rPr>
          <w:rFonts w:ascii="Arial" w:hAnsi="Arial" w:cs="Arial"/>
          <w:sz w:val="18"/>
          <w:szCs w:val="18"/>
        </w:rPr>
        <w:t xml:space="preserve"> creates a bundle and sends to </w:t>
      </w:r>
      <w:proofErr w:type="spellStart"/>
      <w:r w:rsidRPr="00A63D16">
        <w:rPr>
          <w:rFonts w:ascii="Arial" w:hAnsi="Arial" w:cs="Arial"/>
          <w:sz w:val="18"/>
          <w:szCs w:val="18"/>
        </w:rPr>
        <w:t>UserB</w:t>
      </w:r>
      <w:proofErr w:type="spellEnd"/>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 xml:space="preserve">5. </w:t>
      </w:r>
      <w:proofErr w:type="spellStart"/>
      <w:r w:rsidRPr="00A63D16">
        <w:rPr>
          <w:rFonts w:ascii="Arial" w:hAnsi="Arial" w:cs="Arial"/>
          <w:sz w:val="18"/>
          <w:szCs w:val="18"/>
        </w:rPr>
        <w:t>UserB</w:t>
      </w:r>
      <w:proofErr w:type="spellEnd"/>
      <w:r w:rsidRPr="00A63D16">
        <w:rPr>
          <w:rFonts w:ascii="Arial" w:hAnsi="Arial" w:cs="Arial"/>
          <w:sz w:val="18"/>
          <w:szCs w:val="18"/>
        </w:rPr>
        <w:t xml:space="preserve"> unbundles the script</w:t>
      </w: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 xml:space="preserve">6. </w:t>
      </w:r>
      <w:proofErr w:type="spellStart"/>
      <w:r w:rsidRPr="00A63D16">
        <w:rPr>
          <w:rFonts w:ascii="Arial" w:hAnsi="Arial" w:cs="Arial"/>
          <w:sz w:val="18"/>
          <w:szCs w:val="18"/>
        </w:rPr>
        <w:t>UserB</w:t>
      </w:r>
      <w:proofErr w:type="spellEnd"/>
      <w:r w:rsidRPr="00A63D16">
        <w:rPr>
          <w:rFonts w:ascii="Arial" w:hAnsi="Arial" w:cs="Arial"/>
          <w:sz w:val="18"/>
          <w:szCs w:val="18"/>
        </w:rPr>
        <w:t xml:space="preserve"> copies each data file to his/her own GMAT\data folder</w:t>
      </w: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 xml:space="preserve">7. </w:t>
      </w:r>
      <w:proofErr w:type="spellStart"/>
      <w:r w:rsidRPr="00A63D16">
        <w:rPr>
          <w:rFonts w:ascii="Arial" w:hAnsi="Arial" w:cs="Arial"/>
          <w:sz w:val="18"/>
          <w:szCs w:val="18"/>
        </w:rPr>
        <w:t>UserB</w:t>
      </w:r>
      <w:proofErr w:type="spellEnd"/>
      <w:r w:rsidRPr="00A63D16">
        <w:rPr>
          <w:rFonts w:ascii="Arial" w:hAnsi="Arial" w:cs="Arial"/>
          <w:sz w:val="18"/>
          <w:szCs w:val="18"/>
        </w:rPr>
        <w:t xml:space="preserve"> runs script</w:t>
      </w:r>
    </w:p>
    <w:p w:rsidR="00A63D16" w:rsidRPr="00A63D16" w:rsidRDefault="00A63D16" w:rsidP="00A63D16">
      <w:pPr>
        <w:spacing w:after="0" w:line="240" w:lineRule="auto"/>
        <w:rPr>
          <w:rFonts w:ascii="Arial" w:hAnsi="Arial" w:cs="Arial"/>
          <w:sz w:val="18"/>
          <w:szCs w:val="18"/>
        </w:rPr>
      </w:pP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Scenario 2</w:t>
      </w: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 xml:space="preserve">1. </w:t>
      </w:r>
      <w:proofErr w:type="spellStart"/>
      <w:r w:rsidRPr="00A63D16">
        <w:rPr>
          <w:rFonts w:ascii="Arial" w:hAnsi="Arial" w:cs="Arial"/>
          <w:sz w:val="18"/>
          <w:szCs w:val="18"/>
        </w:rPr>
        <w:t>UserA</w:t>
      </w:r>
      <w:proofErr w:type="spellEnd"/>
      <w:r w:rsidRPr="00A63D16">
        <w:rPr>
          <w:rFonts w:ascii="Arial" w:hAnsi="Arial" w:cs="Arial"/>
          <w:sz w:val="18"/>
          <w:szCs w:val="18"/>
        </w:rPr>
        <w:t xml:space="preserve"> places data </w:t>
      </w:r>
      <w:proofErr w:type="spellStart"/>
      <w:r w:rsidRPr="00A63D16">
        <w:rPr>
          <w:rFonts w:ascii="Arial" w:hAnsi="Arial" w:cs="Arial"/>
          <w:sz w:val="18"/>
          <w:szCs w:val="18"/>
        </w:rPr>
        <w:t>alonside</w:t>
      </w:r>
      <w:proofErr w:type="spellEnd"/>
      <w:r w:rsidRPr="00A63D16">
        <w:rPr>
          <w:rFonts w:ascii="Arial" w:hAnsi="Arial" w:cs="Arial"/>
          <w:sz w:val="18"/>
          <w:szCs w:val="18"/>
        </w:rPr>
        <w:t xml:space="preserve"> script in </w:t>
      </w:r>
      <w:proofErr w:type="spellStart"/>
      <w:r w:rsidRPr="00A63D16">
        <w:rPr>
          <w:rFonts w:ascii="Arial" w:hAnsi="Arial" w:cs="Arial"/>
          <w:sz w:val="18"/>
          <w:szCs w:val="18"/>
        </w:rPr>
        <w:t>workingdir</w:t>
      </w:r>
      <w:proofErr w:type="spellEnd"/>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 xml:space="preserve">2. </w:t>
      </w:r>
      <w:proofErr w:type="spellStart"/>
      <w:r w:rsidRPr="00A63D16">
        <w:rPr>
          <w:rFonts w:ascii="Arial" w:hAnsi="Arial" w:cs="Arial"/>
          <w:sz w:val="18"/>
          <w:szCs w:val="18"/>
        </w:rPr>
        <w:t>UserA</w:t>
      </w:r>
      <w:proofErr w:type="spellEnd"/>
      <w:r w:rsidRPr="00A63D16">
        <w:rPr>
          <w:rFonts w:ascii="Arial" w:hAnsi="Arial" w:cs="Arial"/>
          <w:sz w:val="18"/>
          <w:szCs w:val="18"/>
        </w:rPr>
        <w:t xml:space="preserve"> references data by full path (</w:t>
      </w:r>
      <w:proofErr w:type="spellStart"/>
      <w:r w:rsidRPr="00A63D16">
        <w:rPr>
          <w:rFonts w:ascii="Arial" w:hAnsi="Arial" w:cs="Arial"/>
          <w:sz w:val="18"/>
          <w:szCs w:val="18"/>
        </w:rPr>
        <w:t>OrbitSpiceKernelName</w:t>
      </w:r>
      <w:proofErr w:type="spellEnd"/>
      <w:r w:rsidRPr="00A63D16">
        <w:rPr>
          <w:rFonts w:ascii="Arial" w:hAnsi="Arial" w:cs="Arial"/>
          <w:sz w:val="18"/>
          <w:szCs w:val="18"/>
        </w:rPr>
        <w:t xml:space="preserve"> = 'C</w:t>
      </w:r>
      <w:proofErr w:type="gramStart"/>
      <w:r w:rsidRPr="00A63D16">
        <w:rPr>
          <w:rFonts w:ascii="Arial" w:hAnsi="Arial" w:cs="Arial"/>
          <w:sz w:val="18"/>
          <w:szCs w:val="18"/>
        </w:rPr>
        <w:t>:\</w:t>
      </w:r>
      <w:proofErr w:type="gramEnd"/>
      <w:r w:rsidRPr="00A63D16">
        <w:rPr>
          <w:rFonts w:ascii="Arial" w:hAnsi="Arial" w:cs="Arial"/>
          <w:sz w:val="18"/>
          <w:szCs w:val="18"/>
        </w:rPr>
        <w:t>path\to\</w:t>
      </w:r>
      <w:proofErr w:type="spellStart"/>
      <w:r w:rsidRPr="00A63D16">
        <w:rPr>
          <w:rFonts w:ascii="Arial" w:hAnsi="Arial" w:cs="Arial"/>
          <w:sz w:val="18"/>
          <w:szCs w:val="18"/>
        </w:rPr>
        <w:t>workingdir</w:t>
      </w:r>
      <w:proofErr w:type="spellEnd"/>
      <w:r w:rsidRPr="00A63D16">
        <w:rPr>
          <w:rFonts w:ascii="Arial" w:hAnsi="Arial" w:cs="Arial"/>
          <w:sz w:val="18"/>
          <w:szCs w:val="18"/>
        </w:rPr>
        <w:t>\</w:t>
      </w:r>
      <w:proofErr w:type="spellStart"/>
      <w:r w:rsidRPr="00A63D16">
        <w:rPr>
          <w:rFonts w:ascii="Arial" w:hAnsi="Arial" w:cs="Arial"/>
          <w:sz w:val="18"/>
          <w:szCs w:val="18"/>
        </w:rPr>
        <w:t>mykernel.bsp</w:t>
      </w:r>
      <w:proofErr w:type="spellEnd"/>
      <w:r w:rsidRPr="00A63D16">
        <w:rPr>
          <w:rFonts w:ascii="Arial" w:hAnsi="Arial" w:cs="Arial"/>
          <w:sz w:val="18"/>
          <w:szCs w:val="18"/>
        </w:rPr>
        <w:t>')</w:t>
      </w: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 xml:space="preserve">3. </w:t>
      </w:r>
      <w:proofErr w:type="spellStart"/>
      <w:r w:rsidRPr="00A63D16">
        <w:rPr>
          <w:rFonts w:ascii="Arial" w:hAnsi="Arial" w:cs="Arial"/>
          <w:sz w:val="18"/>
          <w:szCs w:val="18"/>
        </w:rPr>
        <w:t>UserA</w:t>
      </w:r>
      <w:proofErr w:type="spellEnd"/>
      <w:r w:rsidRPr="00A63D16">
        <w:rPr>
          <w:rFonts w:ascii="Arial" w:hAnsi="Arial" w:cs="Arial"/>
          <w:sz w:val="18"/>
          <w:szCs w:val="18"/>
        </w:rPr>
        <w:t xml:space="preserve"> creates a bundle and sends to </w:t>
      </w:r>
      <w:proofErr w:type="spellStart"/>
      <w:r w:rsidRPr="00A63D16">
        <w:rPr>
          <w:rFonts w:ascii="Arial" w:hAnsi="Arial" w:cs="Arial"/>
          <w:sz w:val="18"/>
          <w:szCs w:val="18"/>
        </w:rPr>
        <w:t>UserB</w:t>
      </w:r>
      <w:proofErr w:type="spellEnd"/>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 xml:space="preserve">4. </w:t>
      </w:r>
      <w:proofErr w:type="spellStart"/>
      <w:r w:rsidRPr="00A63D16">
        <w:rPr>
          <w:rFonts w:ascii="Arial" w:hAnsi="Arial" w:cs="Arial"/>
          <w:sz w:val="18"/>
          <w:szCs w:val="18"/>
        </w:rPr>
        <w:t>UserB</w:t>
      </w:r>
      <w:proofErr w:type="spellEnd"/>
      <w:r w:rsidRPr="00A63D16">
        <w:rPr>
          <w:rFonts w:ascii="Arial" w:hAnsi="Arial" w:cs="Arial"/>
          <w:sz w:val="18"/>
          <w:szCs w:val="18"/>
        </w:rPr>
        <w:t xml:space="preserve"> unbundles the script</w:t>
      </w: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 xml:space="preserve">5. </w:t>
      </w:r>
      <w:proofErr w:type="spellStart"/>
      <w:r w:rsidRPr="00A63D16">
        <w:rPr>
          <w:rFonts w:ascii="Arial" w:hAnsi="Arial" w:cs="Arial"/>
          <w:sz w:val="18"/>
          <w:szCs w:val="18"/>
        </w:rPr>
        <w:t>UserB</w:t>
      </w:r>
      <w:proofErr w:type="spellEnd"/>
      <w:r w:rsidRPr="00A63D16">
        <w:rPr>
          <w:rFonts w:ascii="Arial" w:hAnsi="Arial" w:cs="Arial"/>
          <w:sz w:val="18"/>
          <w:szCs w:val="18"/>
        </w:rPr>
        <w:t xml:space="preserve"> edits the script to change all paths to the new location</w:t>
      </w: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 xml:space="preserve">6. </w:t>
      </w:r>
      <w:proofErr w:type="spellStart"/>
      <w:r w:rsidRPr="00A63D16">
        <w:rPr>
          <w:rFonts w:ascii="Arial" w:hAnsi="Arial" w:cs="Arial"/>
          <w:sz w:val="18"/>
          <w:szCs w:val="18"/>
        </w:rPr>
        <w:t>UserB</w:t>
      </w:r>
      <w:proofErr w:type="spellEnd"/>
      <w:r w:rsidRPr="00A63D16">
        <w:rPr>
          <w:rFonts w:ascii="Arial" w:hAnsi="Arial" w:cs="Arial"/>
          <w:sz w:val="18"/>
          <w:szCs w:val="18"/>
        </w:rPr>
        <w:t xml:space="preserve"> runs script</w:t>
      </w:r>
    </w:p>
    <w:p w:rsidR="00A63D16" w:rsidRPr="00A63D16" w:rsidRDefault="00A63D16" w:rsidP="00A63D16">
      <w:pPr>
        <w:spacing w:after="0" w:line="240" w:lineRule="auto"/>
        <w:rPr>
          <w:rFonts w:ascii="Arial" w:hAnsi="Arial" w:cs="Arial"/>
          <w:sz w:val="18"/>
          <w:szCs w:val="18"/>
        </w:rPr>
      </w:pP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By allowing a user to define data relative to the script, sharing a script reduces to:</w:t>
      </w:r>
    </w:p>
    <w:p w:rsidR="00A63D16" w:rsidRPr="00A63D16" w:rsidRDefault="00A63D16" w:rsidP="00A63D16">
      <w:pPr>
        <w:spacing w:after="0" w:line="240" w:lineRule="auto"/>
        <w:rPr>
          <w:rFonts w:ascii="Arial" w:hAnsi="Arial" w:cs="Arial"/>
          <w:sz w:val="18"/>
          <w:szCs w:val="18"/>
        </w:rPr>
      </w:pP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lastRenderedPageBreak/>
        <w:t>Scenario 3</w:t>
      </w: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 xml:space="preserve">1. </w:t>
      </w:r>
      <w:proofErr w:type="spellStart"/>
      <w:r w:rsidRPr="00A63D16">
        <w:rPr>
          <w:rFonts w:ascii="Arial" w:hAnsi="Arial" w:cs="Arial"/>
          <w:sz w:val="18"/>
          <w:szCs w:val="18"/>
        </w:rPr>
        <w:t>UserA</w:t>
      </w:r>
      <w:proofErr w:type="spellEnd"/>
      <w:r w:rsidRPr="00A63D16">
        <w:rPr>
          <w:rFonts w:ascii="Arial" w:hAnsi="Arial" w:cs="Arial"/>
          <w:sz w:val="18"/>
          <w:szCs w:val="18"/>
        </w:rPr>
        <w:t xml:space="preserve"> places data </w:t>
      </w:r>
      <w:proofErr w:type="spellStart"/>
      <w:r w:rsidRPr="00A63D16">
        <w:rPr>
          <w:rFonts w:ascii="Arial" w:hAnsi="Arial" w:cs="Arial"/>
          <w:sz w:val="18"/>
          <w:szCs w:val="18"/>
        </w:rPr>
        <w:t>alonside</w:t>
      </w:r>
      <w:proofErr w:type="spellEnd"/>
      <w:r w:rsidRPr="00A63D16">
        <w:rPr>
          <w:rFonts w:ascii="Arial" w:hAnsi="Arial" w:cs="Arial"/>
          <w:sz w:val="18"/>
          <w:szCs w:val="18"/>
        </w:rPr>
        <w:t xml:space="preserve"> script in </w:t>
      </w:r>
      <w:proofErr w:type="spellStart"/>
      <w:r w:rsidRPr="00A63D16">
        <w:rPr>
          <w:rFonts w:ascii="Arial" w:hAnsi="Arial" w:cs="Arial"/>
          <w:sz w:val="18"/>
          <w:szCs w:val="18"/>
        </w:rPr>
        <w:t>workingdir</w:t>
      </w:r>
      <w:proofErr w:type="spellEnd"/>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 xml:space="preserve">2. </w:t>
      </w:r>
      <w:proofErr w:type="spellStart"/>
      <w:r w:rsidRPr="00A63D16">
        <w:rPr>
          <w:rFonts w:ascii="Arial" w:hAnsi="Arial" w:cs="Arial"/>
          <w:sz w:val="18"/>
          <w:szCs w:val="18"/>
        </w:rPr>
        <w:t>UserA</w:t>
      </w:r>
      <w:proofErr w:type="spellEnd"/>
      <w:r w:rsidRPr="00A63D16">
        <w:rPr>
          <w:rFonts w:ascii="Arial" w:hAnsi="Arial" w:cs="Arial"/>
          <w:sz w:val="18"/>
          <w:szCs w:val="18"/>
        </w:rPr>
        <w:t xml:space="preserve"> references data by filename only (</w:t>
      </w:r>
      <w:proofErr w:type="spellStart"/>
      <w:r w:rsidRPr="00A63D16">
        <w:rPr>
          <w:rFonts w:ascii="Arial" w:hAnsi="Arial" w:cs="Arial"/>
          <w:sz w:val="18"/>
          <w:szCs w:val="18"/>
        </w:rPr>
        <w:t>OrbitSpiceKernelName</w:t>
      </w:r>
      <w:proofErr w:type="spellEnd"/>
      <w:r w:rsidRPr="00A63D16">
        <w:rPr>
          <w:rFonts w:ascii="Arial" w:hAnsi="Arial" w:cs="Arial"/>
          <w:sz w:val="18"/>
          <w:szCs w:val="18"/>
        </w:rPr>
        <w:t xml:space="preserve"> = '</w:t>
      </w:r>
      <w:proofErr w:type="spellStart"/>
      <w:r w:rsidRPr="00A63D16">
        <w:rPr>
          <w:rFonts w:ascii="Arial" w:hAnsi="Arial" w:cs="Arial"/>
          <w:sz w:val="18"/>
          <w:szCs w:val="18"/>
        </w:rPr>
        <w:t>mykernel.bsp</w:t>
      </w:r>
      <w:proofErr w:type="spellEnd"/>
      <w:r w:rsidRPr="00A63D16">
        <w:rPr>
          <w:rFonts w:ascii="Arial" w:hAnsi="Arial" w:cs="Arial"/>
          <w:sz w:val="18"/>
          <w:szCs w:val="18"/>
        </w:rPr>
        <w:t>')</w:t>
      </w: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 xml:space="preserve">3. </w:t>
      </w:r>
      <w:proofErr w:type="spellStart"/>
      <w:r w:rsidRPr="00A63D16">
        <w:rPr>
          <w:rFonts w:ascii="Arial" w:hAnsi="Arial" w:cs="Arial"/>
          <w:sz w:val="18"/>
          <w:szCs w:val="18"/>
        </w:rPr>
        <w:t>UserA</w:t>
      </w:r>
      <w:proofErr w:type="spellEnd"/>
      <w:r w:rsidRPr="00A63D16">
        <w:rPr>
          <w:rFonts w:ascii="Arial" w:hAnsi="Arial" w:cs="Arial"/>
          <w:sz w:val="18"/>
          <w:szCs w:val="18"/>
        </w:rPr>
        <w:t xml:space="preserve"> creates a bundle and sends to </w:t>
      </w:r>
      <w:proofErr w:type="spellStart"/>
      <w:r w:rsidRPr="00A63D16">
        <w:rPr>
          <w:rFonts w:ascii="Arial" w:hAnsi="Arial" w:cs="Arial"/>
          <w:sz w:val="18"/>
          <w:szCs w:val="18"/>
        </w:rPr>
        <w:t>UserB</w:t>
      </w:r>
      <w:proofErr w:type="spellEnd"/>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 xml:space="preserve">4. </w:t>
      </w:r>
      <w:proofErr w:type="spellStart"/>
      <w:r w:rsidRPr="00A63D16">
        <w:rPr>
          <w:rFonts w:ascii="Arial" w:hAnsi="Arial" w:cs="Arial"/>
          <w:sz w:val="18"/>
          <w:szCs w:val="18"/>
        </w:rPr>
        <w:t>UserB</w:t>
      </w:r>
      <w:proofErr w:type="spellEnd"/>
      <w:r w:rsidRPr="00A63D16">
        <w:rPr>
          <w:rFonts w:ascii="Arial" w:hAnsi="Arial" w:cs="Arial"/>
          <w:sz w:val="18"/>
          <w:szCs w:val="18"/>
        </w:rPr>
        <w:t xml:space="preserve"> unbundles the script</w:t>
      </w: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 xml:space="preserve">5. </w:t>
      </w:r>
      <w:proofErr w:type="spellStart"/>
      <w:r w:rsidRPr="00A63D16">
        <w:rPr>
          <w:rFonts w:ascii="Arial" w:hAnsi="Arial" w:cs="Arial"/>
          <w:sz w:val="18"/>
          <w:szCs w:val="18"/>
        </w:rPr>
        <w:t>UserB</w:t>
      </w:r>
      <w:proofErr w:type="spellEnd"/>
      <w:r w:rsidRPr="00A63D16">
        <w:rPr>
          <w:rFonts w:ascii="Arial" w:hAnsi="Arial" w:cs="Arial"/>
          <w:sz w:val="18"/>
          <w:szCs w:val="18"/>
        </w:rPr>
        <w:t xml:space="preserve"> runs script</w:t>
      </w:r>
    </w:p>
    <w:p w:rsidR="00A63D16" w:rsidRPr="00A63D16" w:rsidRDefault="00A63D16" w:rsidP="00A63D16">
      <w:pPr>
        <w:spacing w:after="0" w:line="240" w:lineRule="auto"/>
        <w:rPr>
          <w:rFonts w:ascii="Arial" w:hAnsi="Arial" w:cs="Arial"/>
          <w:sz w:val="18"/>
          <w:szCs w:val="18"/>
        </w:rPr>
      </w:pP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 xml:space="preserve">I believe the change is as simple as this </w:t>
      </w:r>
      <w:r w:rsidR="00EA68C8">
        <w:rPr>
          <w:rFonts w:ascii="Arial" w:hAnsi="Arial" w:cs="Arial"/>
          <w:sz w:val="18"/>
          <w:szCs w:val="18"/>
        </w:rPr>
        <w:t>pseudo-</w:t>
      </w:r>
      <w:r w:rsidRPr="00A63D16">
        <w:rPr>
          <w:rFonts w:ascii="Arial" w:hAnsi="Arial" w:cs="Arial"/>
          <w:sz w:val="18"/>
          <w:szCs w:val="18"/>
        </w:rPr>
        <w:t>code:</w:t>
      </w:r>
    </w:p>
    <w:p w:rsidR="00A63D16" w:rsidRPr="00A63D16" w:rsidRDefault="00A63D16" w:rsidP="00A63D16">
      <w:pPr>
        <w:spacing w:after="0" w:line="240" w:lineRule="auto"/>
        <w:rPr>
          <w:rFonts w:ascii="Arial" w:hAnsi="Arial" w:cs="Arial"/>
          <w:sz w:val="18"/>
          <w:szCs w:val="18"/>
        </w:rPr>
      </w:pP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 xml:space="preserve">    If path is just a filename</w:t>
      </w: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 xml:space="preserve">        Look in script directory</w:t>
      </w: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 xml:space="preserve">        If not found</w:t>
      </w: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 xml:space="preserve">            Look in default directory (from startup file)</w:t>
      </w: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 xml:space="preserve">    Else</w:t>
      </w: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 xml:space="preserve">        Use provided path</w:t>
      </w:r>
    </w:p>
    <w:p w:rsidR="00A63D16" w:rsidRDefault="00A63D16" w:rsidP="00A63D16">
      <w:pPr>
        <w:spacing w:after="0" w:line="240" w:lineRule="auto"/>
        <w:rPr>
          <w:rFonts w:ascii="Arial" w:hAnsi="Arial" w:cs="Arial"/>
          <w:sz w:val="18"/>
          <w:szCs w:val="18"/>
        </w:rPr>
      </w:pPr>
    </w:p>
    <w:p w:rsidR="00C049DD" w:rsidRPr="00A63D16" w:rsidRDefault="00C049DD" w:rsidP="00A63D16">
      <w:pPr>
        <w:spacing w:after="0" w:line="240" w:lineRule="auto"/>
        <w:rPr>
          <w:rFonts w:ascii="Arial" w:hAnsi="Arial" w:cs="Arial"/>
          <w:sz w:val="18"/>
          <w:szCs w:val="18"/>
        </w:rPr>
      </w:pPr>
    </w:p>
    <w:p w:rsidR="00A63D16" w:rsidRDefault="00A63D16" w:rsidP="00A63D16">
      <w:pPr>
        <w:spacing w:after="0" w:line="240" w:lineRule="auto"/>
        <w:rPr>
          <w:rFonts w:ascii="Arial" w:hAnsi="Arial" w:cs="Arial"/>
          <w:sz w:val="24"/>
          <w:szCs w:val="24"/>
        </w:rPr>
      </w:pPr>
      <w:r w:rsidRPr="000A0679">
        <w:rPr>
          <w:rFonts w:ascii="Arial" w:hAnsi="Arial" w:cs="Arial"/>
          <w:sz w:val="24"/>
          <w:szCs w:val="24"/>
        </w:rPr>
        <w:t>Status:</w:t>
      </w:r>
    </w:p>
    <w:p w:rsidR="00E46B5D" w:rsidRPr="00E46B5D" w:rsidRDefault="00E46B5D" w:rsidP="00A63D16">
      <w:pPr>
        <w:spacing w:after="0" w:line="240" w:lineRule="auto"/>
        <w:rPr>
          <w:rFonts w:ascii="Arial" w:hAnsi="Arial" w:cs="Arial"/>
          <w:sz w:val="18"/>
          <w:szCs w:val="18"/>
        </w:rPr>
      </w:pP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Fix someday</w:t>
      </w:r>
    </w:p>
    <w:p w:rsidR="00C049DD" w:rsidRPr="00A63D16" w:rsidRDefault="00C049DD" w:rsidP="00A63D16">
      <w:pPr>
        <w:spacing w:after="0" w:line="240" w:lineRule="auto"/>
        <w:rPr>
          <w:rFonts w:ascii="Arial" w:hAnsi="Arial" w:cs="Arial"/>
          <w:sz w:val="18"/>
          <w:szCs w:val="18"/>
        </w:rPr>
      </w:pPr>
    </w:p>
    <w:p w:rsidR="00A63D16" w:rsidRPr="00A63D16" w:rsidRDefault="00A63D16" w:rsidP="00A63D16">
      <w:pPr>
        <w:spacing w:after="0" w:line="240" w:lineRule="auto"/>
        <w:rPr>
          <w:rFonts w:ascii="Arial" w:hAnsi="Arial" w:cs="Arial"/>
          <w:sz w:val="18"/>
          <w:szCs w:val="18"/>
        </w:rPr>
      </w:pPr>
    </w:p>
    <w:p w:rsidR="00A63D16" w:rsidRPr="000A0679" w:rsidRDefault="00A63D16" w:rsidP="00411672">
      <w:pPr>
        <w:pStyle w:val="Heading2"/>
      </w:pPr>
      <w:r w:rsidRPr="000A0679">
        <w:t>GMT-4408 Failed to load icon file and to open DE file in the GUI test system and when loading a script</w:t>
      </w:r>
    </w:p>
    <w:p w:rsidR="000A0679" w:rsidRPr="00A63D16" w:rsidRDefault="000A0679" w:rsidP="00A63D16">
      <w:pPr>
        <w:spacing w:after="0" w:line="240" w:lineRule="auto"/>
        <w:rPr>
          <w:rFonts w:ascii="Arial" w:hAnsi="Arial" w:cs="Arial"/>
          <w:sz w:val="18"/>
          <w:szCs w:val="18"/>
        </w:rPr>
      </w:pP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Created: 2014-02-25</w:t>
      </w:r>
    </w:p>
    <w:p w:rsidR="00A63D16" w:rsidRPr="00A63D16" w:rsidRDefault="00A63D16" w:rsidP="00A63D16">
      <w:pPr>
        <w:spacing w:after="0" w:line="240" w:lineRule="auto"/>
        <w:rPr>
          <w:rFonts w:ascii="Arial" w:hAnsi="Arial" w:cs="Arial"/>
          <w:sz w:val="18"/>
          <w:szCs w:val="18"/>
        </w:rPr>
      </w:pPr>
    </w:p>
    <w:p w:rsidR="00A63D16" w:rsidRPr="000A0679" w:rsidRDefault="00A63D16" w:rsidP="00A63D16">
      <w:pPr>
        <w:spacing w:after="0" w:line="240" w:lineRule="auto"/>
        <w:rPr>
          <w:rFonts w:ascii="Arial" w:hAnsi="Arial" w:cs="Arial"/>
          <w:sz w:val="24"/>
          <w:szCs w:val="24"/>
        </w:rPr>
      </w:pPr>
      <w:r w:rsidRPr="000A0679">
        <w:rPr>
          <w:rFonts w:ascii="Arial" w:hAnsi="Arial" w:cs="Arial"/>
          <w:sz w:val="24"/>
          <w:szCs w:val="24"/>
        </w:rPr>
        <w:t>Description:</w:t>
      </w:r>
    </w:p>
    <w:p w:rsidR="00A63D16" w:rsidRDefault="00A63D16" w:rsidP="00A63D16">
      <w:pPr>
        <w:spacing w:after="0" w:line="240" w:lineRule="auto"/>
        <w:rPr>
          <w:rFonts w:ascii="Arial" w:hAnsi="Arial" w:cs="Arial"/>
          <w:sz w:val="18"/>
          <w:szCs w:val="18"/>
        </w:rPr>
      </w:pPr>
    </w:p>
    <w:p w:rsidR="00B442B1" w:rsidRDefault="00B442B1" w:rsidP="00A63D16">
      <w:pPr>
        <w:spacing w:after="0" w:line="240" w:lineRule="auto"/>
        <w:rPr>
          <w:rFonts w:ascii="Arial" w:hAnsi="Arial" w:cs="Arial"/>
          <w:sz w:val="18"/>
          <w:szCs w:val="18"/>
        </w:rPr>
      </w:pPr>
      <w:r w:rsidRPr="00B442B1">
        <w:rPr>
          <w:rFonts w:ascii="Arial" w:hAnsi="Arial" w:cs="Arial"/>
          <w:sz w:val="18"/>
          <w:szCs w:val="18"/>
        </w:rPr>
        <w:t>In the GUI test system, lots of tests failed because of GMAT error loading icon "GMATWin32.ico" and file "leDE1941.405".</w:t>
      </w:r>
      <w:r>
        <w:rPr>
          <w:rFonts w:ascii="Arial" w:hAnsi="Arial" w:cs="Arial"/>
          <w:sz w:val="18"/>
          <w:szCs w:val="18"/>
        </w:rPr>
        <w:t xml:space="preserve">  Randomly it fails to load DE file when loading a script.</w:t>
      </w:r>
    </w:p>
    <w:p w:rsidR="00B442B1" w:rsidRPr="00A63D16" w:rsidRDefault="00B442B1" w:rsidP="00A63D16">
      <w:pPr>
        <w:spacing w:after="0" w:line="240" w:lineRule="auto"/>
        <w:rPr>
          <w:rFonts w:ascii="Arial" w:hAnsi="Arial" w:cs="Arial"/>
          <w:sz w:val="18"/>
          <w:szCs w:val="18"/>
        </w:rPr>
      </w:pPr>
    </w:p>
    <w:p w:rsidR="00A63D16" w:rsidRPr="000A0679" w:rsidRDefault="00A63D16" w:rsidP="00A63D16">
      <w:pPr>
        <w:spacing w:after="0" w:line="240" w:lineRule="auto"/>
        <w:rPr>
          <w:rFonts w:ascii="Arial" w:hAnsi="Arial" w:cs="Arial"/>
        </w:rPr>
      </w:pPr>
      <w:r w:rsidRPr="000A0679">
        <w:rPr>
          <w:rFonts w:ascii="Arial" w:hAnsi="Arial" w:cs="Arial"/>
        </w:rPr>
        <w:t>Sample error messages from GUI test:</w:t>
      </w:r>
    </w:p>
    <w:p w:rsidR="00A63D16" w:rsidRPr="00A63D16" w:rsidRDefault="00A63D16" w:rsidP="00A63D16">
      <w:pPr>
        <w:spacing w:after="0" w:line="240" w:lineRule="auto"/>
        <w:rPr>
          <w:rFonts w:ascii="Arial" w:hAnsi="Arial" w:cs="Arial"/>
          <w:sz w:val="18"/>
          <w:szCs w:val="18"/>
        </w:rPr>
      </w:pPr>
    </w:p>
    <w:p w:rsidR="00A63D16" w:rsidRPr="00AD37AC" w:rsidRDefault="00A63D16" w:rsidP="00A63D16">
      <w:pPr>
        <w:spacing w:after="0" w:line="240" w:lineRule="auto"/>
        <w:rPr>
          <w:rFonts w:ascii="Courier New" w:hAnsi="Courier New" w:cs="Courier New"/>
          <w:sz w:val="16"/>
          <w:szCs w:val="16"/>
        </w:rPr>
      </w:pPr>
      <w:proofErr w:type="spellStart"/>
      <w:r w:rsidRPr="00AD37AC">
        <w:rPr>
          <w:rFonts w:ascii="Courier New" w:hAnsi="Courier New" w:cs="Courier New"/>
          <w:sz w:val="16"/>
          <w:szCs w:val="16"/>
        </w:rPr>
        <w:t>SolarSystem</w:t>
      </w:r>
      <w:proofErr w:type="spellEnd"/>
      <w:r w:rsidRPr="00AD37AC">
        <w:rPr>
          <w:rFonts w:ascii="Courier New" w:hAnsi="Courier New" w:cs="Courier New"/>
          <w:sz w:val="16"/>
          <w:szCs w:val="16"/>
        </w:rPr>
        <w:t xml:space="preserve"> exception: Error loading the SPICE Planetary </w:t>
      </w:r>
      <w:proofErr w:type="spellStart"/>
      <w:r w:rsidRPr="00AD37AC">
        <w:rPr>
          <w:rFonts w:ascii="Courier New" w:hAnsi="Courier New" w:cs="Courier New"/>
          <w:sz w:val="16"/>
          <w:szCs w:val="16"/>
        </w:rPr>
        <w:t>Ehpemeris</w:t>
      </w:r>
      <w:proofErr w:type="spellEnd"/>
      <w:r w:rsidRPr="00AD37AC">
        <w:rPr>
          <w:rFonts w:ascii="Courier New" w:hAnsi="Courier New" w:cs="Courier New"/>
          <w:sz w:val="16"/>
          <w:szCs w:val="16"/>
        </w:rPr>
        <w:t xml:space="preserve"> (SPK) Kernel "</w:t>
      </w:r>
      <w:proofErr w:type="gramStart"/>
      <w:r w:rsidRPr="00AD37AC">
        <w:rPr>
          <w:rFonts w:ascii="Courier New" w:hAnsi="Courier New" w:cs="Courier New"/>
          <w:sz w:val="16"/>
          <w:szCs w:val="16"/>
        </w:rPr>
        <w:t>..</w:t>
      </w:r>
      <w:proofErr w:type="gramEnd"/>
      <w:r w:rsidRPr="00AD37AC">
        <w:rPr>
          <w:rFonts w:ascii="Courier New" w:hAnsi="Courier New" w:cs="Courier New"/>
          <w:sz w:val="16"/>
          <w:szCs w:val="16"/>
        </w:rPr>
        <w:t>data/</w:t>
      </w:r>
      <w:proofErr w:type="spellStart"/>
      <w:r w:rsidRPr="00AD37AC">
        <w:rPr>
          <w:rFonts w:ascii="Courier New" w:hAnsi="Courier New" w:cs="Courier New"/>
          <w:sz w:val="16"/>
          <w:szCs w:val="16"/>
        </w:rPr>
        <w:t>planetary_ephem</w:t>
      </w:r>
      <w:proofErr w:type="spellEnd"/>
      <w:r w:rsidRPr="00AD37AC">
        <w:rPr>
          <w:rFonts w:ascii="Courier New" w:hAnsi="Courier New" w:cs="Courier New"/>
          <w:sz w:val="16"/>
          <w:szCs w:val="16"/>
        </w:rPr>
        <w:t>/</w:t>
      </w:r>
      <w:proofErr w:type="spellStart"/>
      <w:r w:rsidRPr="00AD37AC">
        <w:rPr>
          <w:rFonts w:ascii="Courier New" w:hAnsi="Courier New" w:cs="Courier New"/>
          <w:sz w:val="16"/>
          <w:szCs w:val="16"/>
        </w:rPr>
        <w:t>spk</w:t>
      </w:r>
      <w:proofErr w:type="spellEnd"/>
      <w:r w:rsidRPr="00AD37AC">
        <w:rPr>
          <w:rFonts w:ascii="Courier New" w:hAnsi="Courier New" w:cs="Courier New"/>
          <w:sz w:val="16"/>
          <w:szCs w:val="16"/>
        </w:rPr>
        <w:t>/DE421AllPlanets.bsp"</w:t>
      </w:r>
    </w:p>
    <w:p w:rsidR="00A63D16" w:rsidRPr="00AD37AC" w:rsidRDefault="00A63D16" w:rsidP="00A63D16">
      <w:pPr>
        <w:spacing w:after="0" w:line="240" w:lineRule="auto"/>
        <w:rPr>
          <w:rFonts w:ascii="Courier New" w:hAnsi="Courier New" w:cs="Courier New"/>
          <w:sz w:val="16"/>
          <w:szCs w:val="16"/>
        </w:rPr>
      </w:pPr>
    </w:p>
    <w:p w:rsidR="00A63D16" w:rsidRPr="00AD37AC" w:rsidRDefault="00A63D16" w:rsidP="00A63D16">
      <w:pPr>
        <w:spacing w:after="0" w:line="240" w:lineRule="auto"/>
        <w:rPr>
          <w:rFonts w:ascii="Courier New" w:hAnsi="Courier New" w:cs="Courier New"/>
          <w:sz w:val="16"/>
          <w:szCs w:val="16"/>
        </w:rPr>
      </w:pPr>
      <w:proofErr w:type="spellStart"/>
      <w:r w:rsidRPr="00AD37AC">
        <w:rPr>
          <w:rFonts w:ascii="Courier New" w:hAnsi="Courier New" w:cs="Courier New"/>
          <w:sz w:val="16"/>
          <w:szCs w:val="16"/>
        </w:rPr>
        <w:t>SolarSystem</w:t>
      </w:r>
      <w:proofErr w:type="spellEnd"/>
      <w:r w:rsidRPr="00AD37AC">
        <w:rPr>
          <w:rFonts w:ascii="Courier New" w:hAnsi="Courier New" w:cs="Courier New"/>
          <w:sz w:val="16"/>
          <w:szCs w:val="16"/>
        </w:rPr>
        <w:t xml:space="preserve"> excep</w:t>
      </w:r>
      <w:r w:rsidR="00B442B1" w:rsidRPr="00AD37AC">
        <w:rPr>
          <w:rFonts w:ascii="Courier New" w:hAnsi="Courier New" w:cs="Courier New"/>
          <w:sz w:val="16"/>
          <w:szCs w:val="16"/>
        </w:rPr>
        <w:t xml:space="preserve">tion: Error opening the DE </w:t>
      </w:r>
      <w:proofErr w:type="gramStart"/>
      <w:r w:rsidR="00B442B1" w:rsidRPr="00AD37AC">
        <w:rPr>
          <w:rFonts w:ascii="Courier New" w:hAnsi="Courier New" w:cs="Courier New"/>
          <w:sz w:val="16"/>
          <w:szCs w:val="16"/>
        </w:rPr>
        <w:t>file</w:t>
      </w:r>
      <w:proofErr w:type="gramEnd"/>
      <w:r w:rsidR="00B442B1" w:rsidRPr="00AD37AC">
        <w:rPr>
          <w:rFonts w:ascii="Courier New" w:hAnsi="Courier New" w:cs="Courier New"/>
          <w:sz w:val="16"/>
          <w:szCs w:val="16"/>
        </w:rPr>
        <w:t xml:space="preserve"> </w:t>
      </w:r>
      <w:r w:rsidRPr="00AD37AC">
        <w:rPr>
          <w:rFonts w:ascii="Courier New" w:hAnsi="Courier New" w:cs="Courier New"/>
          <w:sz w:val="16"/>
          <w:szCs w:val="16"/>
        </w:rPr>
        <w:t>"C:\Users\Public\Documents\Jazz\trunk\test\gui\System\SystemTests\Events_Eclipse_Heo1\Ex_Events_Eclipse_Heo1\Truth Data/..data/</w:t>
      </w:r>
      <w:proofErr w:type="spellStart"/>
      <w:r w:rsidRPr="00AD37AC">
        <w:rPr>
          <w:rFonts w:ascii="Courier New" w:hAnsi="Courier New" w:cs="Courier New"/>
          <w:sz w:val="16"/>
          <w:szCs w:val="16"/>
        </w:rPr>
        <w:t>planetary_ephem</w:t>
      </w:r>
      <w:proofErr w:type="spellEnd"/>
      <w:r w:rsidRPr="00AD37AC">
        <w:rPr>
          <w:rFonts w:ascii="Courier New" w:hAnsi="Courier New" w:cs="Courier New"/>
          <w:sz w:val="16"/>
          <w:szCs w:val="16"/>
        </w:rPr>
        <w:t>/de/leDE1900.421"</w:t>
      </w:r>
    </w:p>
    <w:p w:rsidR="00A63D16" w:rsidRPr="00AD37AC" w:rsidRDefault="00A63D16" w:rsidP="00A63D16">
      <w:pPr>
        <w:spacing w:after="0" w:line="240" w:lineRule="auto"/>
        <w:rPr>
          <w:rFonts w:ascii="Courier New" w:hAnsi="Courier New" w:cs="Courier New"/>
          <w:sz w:val="16"/>
          <w:szCs w:val="16"/>
        </w:rPr>
      </w:pPr>
    </w:p>
    <w:p w:rsidR="00A63D16" w:rsidRPr="00AD37AC" w:rsidRDefault="00A63D16" w:rsidP="00A63D16">
      <w:pPr>
        <w:spacing w:after="0" w:line="240" w:lineRule="auto"/>
        <w:rPr>
          <w:rFonts w:ascii="Courier New" w:hAnsi="Courier New" w:cs="Courier New"/>
          <w:sz w:val="16"/>
          <w:szCs w:val="16"/>
        </w:rPr>
      </w:pPr>
      <w:r w:rsidRPr="00AD37AC">
        <w:rPr>
          <w:rFonts w:ascii="Courier New" w:hAnsi="Courier New" w:cs="Courier New"/>
          <w:sz w:val="16"/>
          <w:szCs w:val="16"/>
        </w:rPr>
        <w:t xml:space="preserve">Solver subsystem exception: Error opening </w:t>
      </w:r>
      <w:proofErr w:type="spellStart"/>
      <w:r w:rsidRPr="00AD37AC">
        <w:rPr>
          <w:rFonts w:ascii="Courier New" w:hAnsi="Courier New" w:cs="Courier New"/>
          <w:sz w:val="16"/>
          <w:szCs w:val="16"/>
        </w:rPr>
        <w:t>targeter</w:t>
      </w:r>
      <w:proofErr w:type="spellEnd"/>
      <w:r w:rsidRPr="00AD37AC">
        <w:rPr>
          <w:rFonts w:ascii="Courier New" w:hAnsi="Courier New" w:cs="Courier New"/>
          <w:sz w:val="16"/>
          <w:szCs w:val="16"/>
        </w:rPr>
        <w:t xml:space="preserve"> text </w:t>
      </w:r>
      <w:proofErr w:type="gramStart"/>
      <w:r w:rsidRPr="00AD37AC">
        <w:rPr>
          <w:rFonts w:ascii="Courier New" w:hAnsi="Courier New" w:cs="Courier New"/>
          <w:sz w:val="16"/>
          <w:szCs w:val="16"/>
        </w:rPr>
        <w:t>file ..</w:t>
      </w:r>
      <w:proofErr w:type="gramEnd"/>
      <w:r w:rsidRPr="00AD37AC">
        <w:rPr>
          <w:rFonts w:ascii="Courier New" w:hAnsi="Courier New" w:cs="Courier New"/>
          <w:sz w:val="16"/>
          <w:szCs w:val="16"/>
        </w:rPr>
        <w:t>/output/DifferentialCorrectorDC1.data</w:t>
      </w:r>
    </w:p>
    <w:p w:rsidR="00A63D16" w:rsidRPr="00A63D16" w:rsidRDefault="00A63D16" w:rsidP="00A63D16">
      <w:pPr>
        <w:spacing w:after="0" w:line="240" w:lineRule="auto"/>
        <w:rPr>
          <w:rFonts w:ascii="Arial" w:hAnsi="Arial" w:cs="Arial"/>
          <w:sz w:val="18"/>
          <w:szCs w:val="18"/>
        </w:rPr>
      </w:pPr>
    </w:p>
    <w:p w:rsidR="00A63D16" w:rsidRPr="000A0679" w:rsidRDefault="00A63D16" w:rsidP="00A63D16">
      <w:pPr>
        <w:spacing w:after="0" w:line="240" w:lineRule="auto"/>
        <w:rPr>
          <w:rFonts w:ascii="Arial" w:hAnsi="Arial" w:cs="Arial"/>
        </w:rPr>
      </w:pPr>
      <w:r w:rsidRPr="000A0679">
        <w:rPr>
          <w:rFonts w:ascii="Arial" w:hAnsi="Arial" w:cs="Arial"/>
        </w:rPr>
        <w:t>Sample er</w:t>
      </w:r>
      <w:r w:rsidR="000A0679" w:rsidRPr="000A0679">
        <w:rPr>
          <w:rFonts w:ascii="Arial" w:hAnsi="Arial" w:cs="Arial"/>
        </w:rPr>
        <w:t>r</w:t>
      </w:r>
      <w:r w:rsidRPr="000A0679">
        <w:rPr>
          <w:rFonts w:ascii="Arial" w:hAnsi="Arial" w:cs="Arial"/>
        </w:rPr>
        <w:t>or messages when loading a script:</w:t>
      </w:r>
    </w:p>
    <w:p w:rsidR="000A0679" w:rsidRPr="00054180" w:rsidRDefault="000A0679" w:rsidP="00A63D16">
      <w:pPr>
        <w:spacing w:after="0" w:line="240" w:lineRule="auto"/>
        <w:rPr>
          <w:rFonts w:ascii="Courier New" w:hAnsi="Courier New" w:cs="Courier New"/>
          <w:sz w:val="18"/>
          <w:szCs w:val="18"/>
        </w:rPr>
      </w:pPr>
    </w:p>
    <w:p w:rsidR="00A63D16" w:rsidRPr="00AD37AC" w:rsidRDefault="00A63D16" w:rsidP="00A63D16">
      <w:pPr>
        <w:spacing w:after="0" w:line="240" w:lineRule="auto"/>
        <w:rPr>
          <w:rFonts w:ascii="Courier New" w:hAnsi="Courier New" w:cs="Courier New"/>
          <w:sz w:val="16"/>
          <w:szCs w:val="16"/>
        </w:rPr>
      </w:pPr>
      <w:r w:rsidRPr="00AD37AC">
        <w:rPr>
          <w:rFonts w:ascii="Courier New" w:hAnsi="Courier New" w:cs="Courier New"/>
          <w:sz w:val="16"/>
          <w:szCs w:val="16"/>
        </w:rPr>
        <w:t>*** WARNING *** The icon file "</w:t>
      </w:r>
      <w:proofErr w:type="gramStart"/>
      <w:r w:rsidRPr="00AD37AC">
        <w:rPr>
          <w:rFonts w:ascii="Courier New" w:hAnsi="Courier New" w:cs="Courier New"/>
          <w:sz w:val="16"/>
          <w:szCs w:val="16"/>
        </w:rPr>
        <w:t>..</w:t>
      </w:r>
      <w:proofErr w:type="gramEnd"/>
      <w:r w:rsidRPr="00AD37AC">
        <w:rPr>
          <w:rFonts w:ascii="Courier New" w:hAnsi="Courier New" w:cs="Courier New"/>
          <w:sz w:val="16"/>
          <w:szCs w:val="16"/>
        </w:rPr>
        <w:t>/data/graphics/icons/GMATWin32.ico" does not exist for window '</w:t>
      </w:r>
      <w:proofErr w:type="spellStart"/>
      <w:r w:rsidRPr="00AD37AC">
        <w:rPr>
          <w:rFonts w:ascii="Courier New" w:hAnsi="Courier New" w:cs="Courier New"/>
          <w:sz w:val="16"/>
          <w:szCs w:val="16"/>
        </w:rPr>
        <w:t>GmatMdiChildFrame</w:t>
      </w:r>
      <w:proofErr w:type="spellEnd"/>
      <w:r w:rsidRPr="00AD37AC">
        <w:rPr>
          <w:rFonts w:ascii="Courier New" w:hAnsi="Courier New" w:cs="Courier New"/>
          <w:sz w:val="16"/>
          <w:szCs w:val="16"/>
        </w:rPr>
        <w:t>' named 'C</w:t>
      </w:r>
      <w:proofErr w:type="gramStart"/>
      <w:r w:rsidRPr="00AD37AC">
        <w:rPr>
          <w:rFonts w:ascii="Courier New" w:hAnsi="Courier New" w:cs="Courier New"/>
          <w:sz w:val="16"/>
          <w:szCs w:val="16"/>
        </w:rPr>
        <w:t>:\</w:t>
      </w:r>
      <w:proofErr w:type="gramEnd"/>
      <w:r w:rsidRPr="00AD37AC">
        <w:rPr>
          <w:rFonts w:ascii="Courier New" w:hAnsi="Courier New" w:cs="Courier New"/>
          <w:sz w:val="16"/>
          <w:szCs w:val="16"/>
        </w:rPr>
        <w:t>Users\jjparker\Documents\GMAT\jazz\test\script\input\Commands\FRC-19_Assignment\scripts\Math_LHS_Param_Array.script', so trying with abs path "C:\Users\jjparker\Documents\GMAT\jazz\test\script\input\Commands\FRC-19_Assignment\scripts/../data/graphics/icons/GMATWin32.ico"</w:t>
      </w:r>
    </w:p>
    <w:p w:rsidR="00633370" w:rsidRPr="00AD37AC" w:rsidRDefault="00633370" w:rsidP="00A63D16">
      <w:pPr>
        <w:spacing w:after="0" w:line="240" w:lineRule="auto"/>
        <w:rPr>
          <w:rFonts w:ascii="Courier New" w:hAnsi="Courier New" w:cs="Courier New"/>
          <w:sz w:val="16"/>
          <w:szCs w:val="16"/>
        </w:rPr>
      </w:pPr>
    </w:p>
    <w:p w:rsidR="00A63D16" w:rsidRPr="00AD37AC" w:rsidRDefault="00A63D16" w:rsidP="00A63D16">
      <w:pPr>
        <w:spacing w:after="0" w:line="240" w:lineRule="auto"/>
        <w:rPr>
          <w:rFonts w:ascii="Courier New" w:hAnsi="Courier New" w:cs="Courier New"/>
          <w:sz w:val="16"/>
          <w:szCs w:val="16"/>
        </w:rPr>
      </w:pPr>
      <w:r w:rsidRPr="00AD37AC">
        <w:rPr>
          <w:rFonts w:ascii="Courier New" w:hAnsi="Courier New" w:cs="Courier New"/>
          <w:sz w:val="16"/>
          <w:szCs w:val="16"/>
        </w:rPr>
        <w:t>Error opening the DE file "</w:t>
      </w:r>
      <w:proofErr w:type="gramStart"/>
      <w:r w:rsidRPr="00AD37AC">
        <w:rPr>
          <w:rFonts w:ascii="Courier New" w:hAnsi="Courier New" w:cs="Courier New"/>
          <w:sz w:val="16"/>
          <w:szCs w:val="16"/>
        </w:rPr>
        <w:t>..</w:t>
      </w:r>
      <w:proofErr w:type="gramEnd"/>
      <w:r w:rsidRPr="00AD37AC">
        <w:rPr>
          <w:rFonts w:ascii="Courier New" w:hAnsi="Courier New" w:cs="Courier New"/>
          <w:sz w:val="16"/>
          <w:szCs w:val="16"/>
        </w:rPr>
        <w:t>/data/</w:t>
      </w:r>
      <w:proofErr w:type="spellStart"/>
      <w:r w:rsidRPr="00AD37AC">
        <w:rPr>
          <w:rFonts w:ascii="Courier New" w:hAnsi="Courier New" w:cs="Courier New"/>
          <w:sz w:val="16"/>
          <w:szCs w:val="16"/>
        </w:rPr>
        <w:t>planetary_ephem</w:t>
      </w:r>
      <w:proofErr w:type="spellEnd"/>
      <w:r w:rsidRPr="00AD37AC">
        <w:rPr>
          <w:rFonts w:ascii="Courier New" w:hAnsi="Courier New" w:cs="Courier New"/>
          <w:sz w:val="16"/>
          <w:szCs w:val="16"/>
        </w:rPr>
        <w:t>/de/leDE1941.405", so trying with abs path "C:\Users\jjparker\Documents\GMAT\jazz\test\script\input\Commands\FRC-19_Assignment\scripts/</w:t>
      </w:r>
      <w:proofErr w:type="gramStart"/>
      <w:r w:rsidRPr="00AD37AC">
        <w:rPr>
          <w:rFonts w:ascii="Courier New" w:hAnsi="Courier New" w:cs="Courier New"/>
          <w:sz w:val="16"/>
          <w:szCs w:val="16"/>
        </w:rPr>
        <w:t>..</w:t>
      </w:r>
      <w:proofErr w:type="gramEnd"/>
      <w:r w:rsidRPr="00AD37AC">
        <w:rPr>
          <w:rFonts w:ascii="Courier New" w:hAnsi="Courier New" w:cs="Courier New"/>
          <w:sz w:val="16"/>
          <w:szCs w:val="16"/>
        </w:rPr>
        <w:t>/data/planetary_ephem/de/leDE1941.405"*** Error occurred during minimum resource creation.</w:t>
      </w:r>
    </w:p>
    <w:p w:rsidR="00A63D16" w:rsidRPr="00AD37AC" w:rsidRDefault="00A63D16" w:rsidP="00A63D16">
      <w:pPr>
        <w:spacing w:after="0" w:line="240" w:lineRule="auto"/>
        <w:rPr>
          <w:rFonts w:ascii="Courier New" w:hAnsi="Courier New" w:cs="Courier New"/>
          <w:sz w:val="16"/>
          <w:szCs w:val="16"/>
        </w:rPr>
      </w:pPr>
      <w:r w:rsidRPr="00AD37AC">
        <w:rPr>
          <w:rFonts w:ascii="Courier New" w:hAnsi="Courier New" w:cs="Courier New"/>
          <w:sz w:val="16"/>
          <w:szCs w:val="16"/>
        </w:rPr>
        <w:t xml:space="preserve">    Message: </w:t>
      </w:r>
      <w:proofErr w:type="spellStart"/>
      <w:r w:rsidRPr="00AD37AC">
        <w:rPr>
          <w:rFonts w:ascii="Courier New" w:hAnsi="Courier New" w:cs="Courier New"/>
          <w:sz w:val="16"/>
          <w:szCs w:val="16"/>
        </w:rPr>
        <w:t>SolarSystem</w:t>
      </w:r>
      <w:proofErr w:type="spellEnd"/>
      <w:r w:rsidRPr="00AD37AC">
        <w:rPr>
          <w:rFonts w:ascii="Courier New" w:hAnsi="Courier New" w:cs="Courier New"/>
          <w:sz w:val="16"/>
          <w:szCs w:val="16"/>
        </w:rPr>
        <w:t xml:space="preserve"> exception: Error opening the DE file "C:\Users\jjparker\Documents\GMAT\jazz\test\script\input\Commands\FRC-19_Assignment\scripts/</w:t>
      </w:r>
      <w:proofErr w:type="gramStart"/>
      <w:r w:rsidRPr="00AD37AC">
        <w:rPr>
          <w:rFonts w:ascii="Courier New" w:hAnsi="Courier New" w:cs="Courier New"/>
          <w:sz w:val="16"/>
          <w:szCs w:val="16"/>
        </w:rPr>
        <w:t>..</w:t>
      </w:r>
      <w:proofErr w:type="gramEnd"/>
      <w:r w:rsidRPr="00AD37AC">
        <w:rPr>
          <w:rFonts w:ascii="Courier New" w:hAnsi="Courier New" w:cs="Courier New"/>
          <w:sz w:val="16"/>
          <w:szCs w:val="16"/>
        </w:rPr>
        <w:t>/data/planetary_ephem/de/leDE1941.405"</w:t>
      </w:r>
    </w:p>
    <w:p w:rsidR="00A63D16" w:rsidRPr="00A63D16" w:rsidRDefault="00A63D16" w:rsidP="00A63D16">
      <w:pPr>
        <w:spacing w:after="0" w:line="240" w:lineRule="auto"/>
        <w:rPr>
          <w:rFonts w:ascii="Arial" w:hAnsi="Arial" w:cs="Arial"/>
          <w:sz w:val="18"/>
          <w:szCs w:val="18"/>
        </w:rPr>
      </w:pPr>
    </w:p>
    <w:p w:rsidR="00A63D16" w:rsidRPr="00A63D16" w:rsidRDefault="00A63D16" w:rsidP="00A63D16">
      <w:pPr>
        <w:spacing w:after="0" w:line="240" w:lineRule="auto"/>
        <w:rPr>
          <w:rFonts w:ascii="Arial" w:hAnsi="Arial" w:cs="Arial"/>
          <w:sz w:val="18"/>
          <w:szCs w:val="18"/>
        </w:rPr>
      </w:pPr>
    </w:p>
    <w:p w:rsidR="00A63D16" w:rsidRPr="000A0679" w:rsidRDefault="00A63D16" w:rsidP="00A63D16">
      <w:pPr>
        <w:spacing w:after="0" w:line="240" w:lineRule="auto"/>
        <w:rPr>
          <w:rFonts w:ascii="Arial" w:hAnsi="Arial" w:cs="Arial"/>
          <w:sz w:val="24"/>
          <w:szCs w:val="24"/>
        </w:rPr>
      </w:pPr>
      <w:r w:rsidRPr="000A0679">
        <w:rPr>
          <w:rFonts w:ascii="Arial" w:hAnsi="Arial" w:cs="Arial"/>
          <w:sz w:val="24"/>
          <w:szCs w:val="24"/>
        </w:rPr>
        <w:lastRenderedPageBreak/>
        <w:t>Status:</w:t>
      </w:r>
    </w:p>
    <w:p w:rsidR="000A0679" w:rsidRPr="00A63D16" w:rsidRDefault="000A0679" w:rsidP="00A63D16">
      <w:pPr>
        <w:spacing w:after="0" w:line="240" w:lineRule="auto"/>
        <w:rPr>
          <w:rFonts w:ascii="Arial" w:hAnsi="Arial" w:cs="Arial"/>
          <w:sz w:val="18"/>
          <w:szCs w:val="18"/>
        </w:rPr>
      </w:pPr>
    </w:p>
    <w:p w:rsidR="00A63D16" w:rsidRPr="00A63D16" w:rsidRDefault="00A63D16" w:rsidP="00A63D16">
      <w:pPr>
        <w:spacing w:after="0" w:line="240" w:lineRule="auto"/>
        <w:rPr>
          <w:rFonts w:ascii="Arial" w:hAnsi="Arial" w:cs="Arial"/>
          <w:sz w:val="18"/>
          <w:szCs w:val="18"/>
        </w:rPr>
      </w:pPr>
      <w:r w:rsidRPr="00A63D16">
        <w:rPr>
          <w:rFonts w:ascii="Arial" w:hAnsi="Arial" w:cs="Arial"/>
          <w:sz w:val="18"/>
          <w:szCs w:val="18"/>
        </w:rPr>
        <w:t>Still open but there is a work-around: Use absolute path for ROOT_PATH in the gmat_startup_file.txt.</w:t>
      </w:r>
    </w:p>
    <w:p w:rsidR="00A63D16" w:rsidRPr="00A63D16" w:rsidRDefault="00A63D16" w:rsidP="00A63D16">
      <w:pPr>
        <w:spacing w:after="0" w:line="240" w:lineRule="auto"/>
        <w:rPr>
          <w:rFonts w:ascii="Arial" w:hAnsi="Arial" w:cs="Arial"/>
          <w:sz w:val="18"/>
          <w:szCs w:val="18"/>
        </w:rPr>
      </w:pPr>
    </w:p>
    <w:p w:rsidR="00A71F6F" w:rsidRPr="00CF068D" w:rsidRDefault="00A71F6F" w:rsidP="00A63D16">
      <w:pPr>
        <w:spacing w:after="0" w:line="240" w:lineRule="auto"/>
        <w:rPr>
          <w:rFonts w:ascii="Arial" w:hAnsi="Arial" w:cs="Arial"/>
          <w:sz w:val="18"/>
          <w:szCs w:val="18"/>
        </w:rPr>
      </w:pPr>
    </w:p>
    <w:p w:rsidR="00CF068D" w:rsidRPr="0041427F" w:rsidRDefault="00CF068D" w:rsidP="00B1540D">
      <w:pPr>
        <w:pStyle w:val="Heading1"/>
        <w:rPr>
          <w:sz w:val="32"/>
          <w:szCs w:val="32"/>
        </w:rPr>
      </w:pPr>
      <w:r w:rsidRPr="0041427F">
        <w:rPr>
          <w:sz w:val="32"/>
          <w:szCs w:val="32"/>
        </w:rPr>
        <w:t>Spec for file</w:t>
      </w:r>
      <w:r w:rsidR="00C97EFB" w:rsidRPr="0041427F">
        <w:rPr>
          <w:sz w:val="32"/>
          <w:szCs w:val="32"/>
        </w:rPr>
        <w:t xml:space="preserve"> </w:t>
      </w:r>
      <w:r w:rsidR="00D1430A" w:rsidRPr="0041427F">
        <w:rPr>
          <w:sz w:val="32"/>
          <w:szCs w:val="32"/>
        </w:rPr>
        <w:t>path handling in GMAT</w:t>
      </w:r>
    </w:p>
    <w:p w:rsidR="00CF068D" w:rsidRDefault="00CF068D" w:rsidP="00D1430A">
      <w:pPr>
        <w:spacing w:after="0" w:line="240" w:lineRule="auto"/>
        <w:rPr>
          <w:rFonts w:ascii="Arial" w:hAnsi="Arial" w:cs="Arial"/>
          <w:sz w:val="18"/>
          <w:szCs w:val="18"/>
        </w:rPr>
      </w:pPr>
    </w:p>
    <w:p w:rsidR="005C2A07" w:rsidRPr="005C2A07" w:rsidRDefault="005C2A07" w:rsidP="005C2A07">
      <w:pPr>
        <w:pStyle w:val="NormalWeb"/>
        <w:rPr>
          <w:rFonts w:asciiTheme="minorHAnsi" w:hAnsiTheme="minorHAnsi"/>
          <w:i/>
          <w:sz w:val="20"/>
          <w:szCs w:val="20"/>
        </w:rPr>
      </w:pPr>
      <w:r>
        <w:rPr>
          <w:rFonts w:asciiTheme="minorHAnsi" w:hAnsiTheme="minorHAnsi"/>
          <w:i/>
          <w:sz w:val="20"/>
          <w:szCs w:val="20"/>
        </w:rPr>
        <w:t xml:space="preserve">[From: </w:t>
      </w:r>
      <w:r w:rsidRPr="005C2A07">
        <w:rPr>
          <w:rFonts w:asciiTheme="minorHAnsi" w:hAnsiTheme="minorHAnsi"/>
          <w:i/>
          <w:sz w:val="20"/>
          <w:szCs w:val="20"/>
        </w:rPr>
        <w:t>http://en.wikipedia.org/wiki/Path_%28computing%29</w:t>
      </w:r>
      <w:r>
        <w:rPr>
          <w:rFonts w:asciiTheme="minorHAnsi" w:hAnsiTheme="minorHAnsi"/>
          <w:i/>
          <w:sz w:val="20"/>
          <w:szCs w:val="20"/>
        </w:rPr>
        <w:t>]</w:t>
      </w:r>
    </w:p>
    <w:p w:rsidR="005C2A07" w:rsidRPr="005C2A07" w:rsidRDefault="005C2A07" w:rsidP="005C2A07">
      <w:pPr>
        <w:pStyle w:val="NormalWeb"/>
        <w:rPr>
          <w:rFonts w:asciiTheme="minorHAnsi" w:hAnsiTheme="minorHAnsi"/>
          <w:i/>
          <w:sz w:val="20"/>
          <w:szCs w:val="20"/>
        </w:rPr>
      </w:pPr>
      <w:r>
        <w:rPr>
          <w:rFonts w:asciiTheme="minorHAnsi" w:hAnsiTheme="minorHAnsi"/>
          <w:b/>
          <w:bCs/>
          <w:i/>
          <w:sz w:val="20"/>
          <w:szCs w:val="20"/>
        </w:rPr>
        <w:t>“</w:t>
      </w:r>
      <w:r w:rsidRPr="005C2A07">
        <w:rPr>
          <w:rFonts w:asciiTheme="minorHAnsi" w:hAnsiTheme="minorHAnsi"/>
          <w:b/>
          <w:bCs/>
          <w:i/>
          <w:sz w:val="20"/>
          <w:szCs w:val="20"/>
        </w:rPr>
        <w:t>Path</w:t>
      </w:r>
      <w:r w:rsidRPr="005C2A07">
        <w:rPr>
          <w:rFonts w:asciiTheme="minorHAnsi" w:hAnsiTheme="minorHAnsi"/>
          <w:i/>
          <w:sz w:val="20"/>
          <w:szCs w:val="20"/>
        </w:rPr>
        <w:t xml:space="preserve">, the general form of the </w:t>
      </w:r>
      <w:hyperlink r:id="rId9" w:tooltip="Filename" w:history="1">
        <w:r w:rsidRPr="005C2A07">
          <w:rPr>
            <w:rStyle w:val="Hyperlink"/>
            <w:rFonts w:asciiTheme="minorHAnsi" w:hAnsiTheme="minorHAnsi"/>
            <w:i/>
            <w:sz w:val="20"/>
            <w:szCs w:val="20"/>
          </w:rPr>
          <w:t>name</w:t>
        </w:r>
      </w:hyperlink>
      <w:r w:rsidRPr="005C2A07">
        <w:rPr>
          <w:rFonts w:asciiTheme="minorHAnsi" w:hAnsiTheme="minorHAnsi"/>
          <w:i/>
          <w:sz w:val="20"/>
          <w:szCs w:val="20"/>
        </w:rPr>
        <w:t xml:space="preserve"> of a </w:t>
      </w:r>
      <w:hyperlink r:id="rId10" w:tooltip="Computer file" w:history="1">
        <w:r w:rsidRPr="005C2A07">
          <w:rPr>
            <w:rStyle w:val="Hyperlink"/>
            <w:rFonts w:asciiTheme="minorHAnsi" w:hAnsiTheme="minorHAnsi"/>
            <w:i/>
            <w:sz w:val="20"/>
            <w:szCs w:val="20"/>
          </w:rPr>
          <w:t>file</w:t>
        </w:r>
      </w:hyperlink>
      <w:r w:rsidRPr="005C2A07">
        <w:rPr>
          <w:rFonts w:asciiTheme="minorHAnsi" w:hAnsiTheme="minorHAnsi"/>
          <w:i/>
          <w:sz w:val="20"/>
          <w:szCs w:val="20"/>
        </w:rPr>
        <w:t xml:space="preserve"> or </w:t>
      </w:r>
      <w:hyperlink r:id="rId11" w:tooltip="Directory (file systems)" w:history="1">
        <w:r w:rsidRPr="005C2A07">
          <w:rPr>
            <w:rStyle w:val="Hyperlink"/>
            <w:rFonts w:asciiTheme="minorHAnsi" w:hAnsiTheme="minorHAnsi"/>
            <w:i/>
            <w:sz w:val="20"/>
            <w:szCs w:val="20"/>
          </w:rPr>
          <w:t>directory</w:t>
        </w:r>
      </w:hyperlink>
      <w:r w:rsidRPr="005C2A07">
        <w:rPr>
          <w:rFonts w:asciiTheme="minorHAnsi" w:hAnsiTheme="minorHAnsi"/>
          <w:i/>
          <w:sz w:val="20"/>
          <w:szCs w:val="20"/>
        </w:rPr>
        <w:t xml:space="preserve">, specifies a unique location in a </w:t>
      </w:r>
      <w:hyperlink r:id="rId12" w:tooltip="File system" w:history="1">
        <w:r w:rsidRPr="005C2A07">
          <w:rPr>
            <w:rStyle w:val="Hyperlink"/>
            <w:rFonts w:asciiTheme="minorHAnsi" w:hAnsiTheme="minorHAnsi"/>
            <w:i/>
            <w:sz w:val="20"/>
            <w:szCs w:val="20"/>
          </w:rPr>
          <w:t>file system</w:t>
        </w:r>
      </w:hyperlink>
      <w:r w:rsidRPr="005C2A07">
        <w:rPr>
          <w:rFonts w:asciiTheme="minorHAnsi" w:hAnsiTheme="minorHAnsi"/>
          <w:i/>
          <w:sz w:val="20"/>
          <w:szCs w:val="20"/>
        </w:rPr>
        <w:t xml:space="preserve">. A path points to a file system location by following the directory tree hierarchy expressed in a </w:t>
      </w:r>
      <w:hyperlink r:id="rId13" w:tooltip="String (computer science)" w:history="1">
        <w:r w:rsidRPr="005C2A07">
          <w:rPr>
            <w:rStyle w:val="Hyperlink"/>
            <w:rFonts w:asciiTheme="minorHAnsi" w:hAnsiTheme="minorHAnsi"/>
            <w:i/>
            <w:sz w:val="20"/>
            <w:szCs w:val="20"/>
          </w:rPr>
          <w:t>string</w:t>
        </w:r>
      </w:hyperlink>
      <w:r w:rsidRPr="005C2A07">
        <w:rPr>
          <w:rFonts w:asciiTheme="minorHAnsi" w:hAnsiTheme="minorHAnsi"/>
          <w:i/>
          <w:sz w:val="20"/>
          <w:szCs w:val="20"/>
        </w:rPr>
        <w:t xml:space="preserve"> of </w:t>
      </w:r>
      <w:hyperlink r:id="rId14" w:tooltip="Character (computing)" w:history="1">
        <w:r w:rsidRPr="005C2A07">
          <w:rPr>
            <w:rStyle w:val="Hyperlink"/>
            <w:rFonts w:asciiTheme="minorHAnsi" w:hAnsiTheme="minorHAnsi"/>
            <w:i/>
            <w:sz w:val="20"/>
            <w:szCs w:val="20"/>
          </w:rPr>
          <w:t>characters</w:t>
        </w:r>
      </w:hyperlink>
      <w:r w:rsidRPr="005C2A07">
        <w:rPr>
          <w:rFonts w:asciiTheme="minorHAnsi" w:hAnsiTheme="minorHAnsi"/>
          <w:i/>
          <w:sz w:val="20"/>
          <w:szCs w:val="20"/>
        </w:rPr>
        <w:t xml:space="preserve"> in which path components, separated by a delimiting character, represent each directory. The delimiting character is most commonly the </w:t>
      </w:r>
      <w:hyperlink r:id="rId15" w:tooltip="Slash (punctuation)" w:history="1">
        <w:r w:rsidRPr="005C2A07">
          <w:rPr>
            <w:rStyle w:val="Hyperlink"/>
            <w:rFonts w:asciiTheme="minorHAnsi" w:hAnsiTheme="minorHAnsi"/>
            <w:i/>
            <w:sz w:val="20"/>
            <w:szCs w:val="20"/>
          </w:rPr>
          <w:t>slash</w:t>
        </w:r>
      </w:hyperlink>
      <w:r w:rsidRPr="005C2A07">
        <w:rPr>
          <w:rFonts w:asciiTheme="minorHAnsi" w:hAnsiTheme="minorHAnsi"/>
          <w:i/>
          <w:sz w:val="20"/>
          <w:szCs w:val="20"/>
        </w:rPr>
        <w:t xml:space="preserve"> ("/"), the </w:t>
      </w:r>
      <w:hyperlink r:id="rId16" w:tooltip="Backslash" w:history="1">
        <w:r w:rsidRPr="005C2A07">
          <w:rPr>
            <w:rStyle w:val="Hyperlink"/>
            <w:rFonts w:asciiTheme="minorHAnsi" w:hAnsiTheme="minorHAnsi"/>
            <w:i/>
            <w:sz w:val="20"/>
            <w:szCs w:val="20"/>
          </w:rPr>
          <w:t>backslash</w:t>
        </w:r>
      </w:hyperlink>
      <w:r w:rsidRPr="005C2A07">
        <w:rPr>
          <w:rFonts w:asciiTheme="minorHAnsi" w:hAnsiTheme="minorHAnsi"/>
          <w:i/>
          <w:sz w:val="20"/>
          <w:szCs w:val="20"/>
        </w:rPr>
        <w:t xml:space="preserve"> character ("\"), or colon (":"), though some </w:t>
      </w:r>
      <w:hyperlink r:id="rId17" w:tooltip="Operating system" w:history="1">
        <w:r w:rsidRPr="005C2A07">
          <w:rPr>
            <w:rStyle w:val="Hyperlink"/>
            <w:rFonts w:asciiTheme="minorHAnsi" w:hAnsiTheme="minorHAnsi"/>
            <w:i/>
            <w:sz w:val="20"/>
            <w:szCs w:val="20"/>
          </w:rPr>
          <w:t>operating systems</w:t>
        </w:r>
      </w:hyperlink>
      <w:r w:rsidRPr="005C2A07">
        <w:rPr>
          <w:rFonts w:asciiTheme="minorHAnsi" w:hAnsiTheme="minorHAnsi"/>
          <w:i/>
          <w:sz w:val="20"/>
          <w:szCs w:val="20"/>
        </w:rPr>
        <w:t xml:space="preserve"> may use a different </w:t>
      </w:r>
      <w:hyperlink r:id="rId18" w:tooltip="Delimiter" w:history="1">
        <w:r w:rsidRPr="005C2A07">
          <w:rPr>
            <w:rStyle w:val="Hyperlink"/>
            <w:rFonts w:asciiTheme="minorHAnsi" w:hAnsiTheme="minorHAnsi"/>
            <w:i/>
            <w:sz w:val="20"/>
            <w:szCs w:val="20"/>
          </w:rPr>
          <w:t>delimiter</w:t>
        </w:r>
      </w:hyperlink>
      <w:r w:rsidRPr="005C2A07">
        <w:rPr>
          <w:rFonts w:asciiTheme="minorHAnsi" w:hAnsiTheme="minorHAnsi"/>
          <w:i/>
          <w:sz w:val="20"/>
          <w:szCs w:val="20"/>
        </w:rPr>
        <w:t xml:space="preserve">. Paths are used extensively in </w:t>
      </w:r>
      <w:hyperlink r:id="rId19" w:tooltip="Computer science" w:history="1">
        <w:r w:rsidRPr="005C2A07">
          <w:rPr>
            <w:rStyle w:val="Hyperlink"/>
            <w:rFonts w:asciiTheme="minorHAnsi" w:hAnsiTheme="minorHAnsi"/>
            <w:i/>
            <w:sz w:val="20"/>
            <w:szCs w:val="20"/>
          </w:rPr>
          <w:t>computer science</w:t>
        </w:r>
      </w:hyperlink>
      <w:r w:rsidRPr="005C2A07">
        <w:rPr>
          <w:rFonts w:asciiTheme="minorHAnsi" w:hAnsiTheme="minorHAnsi"/>
          <w:i/>
          <w:sz w:val="20"/>
          <w:szCs w:val="20"/>
        </w:rPr>
        <w:t xml:space="preserve"> to represent the directory/file relationships common in modern operating systems, and are essential in the construction of </w:t>
      </w:r>
      <w:hyperlink r:id="rId20" w:tooltip="Uniform Resource Locator" w:history="1">
        <w:r w:rsidRPr="005C2A07">
          <w:rPr>
            <w:rStyle w:val="Hyperlink"/>
            <w:rFonts w:asciiTheme="minorHAnsi" w:hAnsiTheme="minorHAnsi"/>
            <w:i/>
            <w:sz w:val="20"/>
            <w:szCs w:val="20"/>
          </w:rPr>
          <w:t>Uniform Resource Locators</w:t>
        </w:r>
      </w:hyperlink>
      <w:r w:rsidRPr="005C2A07">
        <w:rPr>
          <w:rFonts w:asciiTheme="minorHAnsi" w:hAnsiTheme="minorHAnsi"/>
          <w:i/>
          <w:sz w:val="20"/>
          <w:szCs w:val="20"/>
        </w:rPr>
        <w:t xml:space="preserve"> (URLs).</w:t>
      </w:r>
    </w:p>
    <w:p w:rsidR="005C2A07" w:rsidRPr="005C2A07" w:rsidRDefault="005C2A07" w:rsidP="005C2A07">
      <w:pPr>
        <w:pStyle w:val="NormalWeb"/>
        <w:rPr>
          <w:rFonts w:asciiTheme="minorHAnsi" w:hAnsiTheme="minorHAnsi"/>
          <w:i/>
          <w:sz w:val="20"/>
          <w:szCs w:val="20"/>
        </w:rPr>
      </w:pPr>
      <w:r w:rsidRPr="005C2A07">
        <w:rPr>
          <w:rFonts w:asciiTheme="minorHAnsi" w:hAnsiTheme="minorHAnsi"/>
          <w:i/>
          <w:sz w:val="20"/>
          <w:szCs w:val="20"/>
        </w:rPr>
        <w:t xml:space="preserve">Systems can use either absolute or relative paths. A </w:t>
      </w:r>
      <w:r w:rsidRPr="005C2A07">
        <w:rPr>
          <w:rFonts w:asciiTheme="minorHAnsi" w:hAnsiTheme="minorHAnsi"/>
          <w:b/>
          <w:bCs/>
          <w:i/>
          <w:sz w:val="20"/>
          <w:szCs w:val="20"/>
        </w:rPr>
        <w:t>full path</w:t>
      </w:r>
      <w:r w:rsidRPr="005C2A07">
        <w:rPr>
          <w:rFonts w:asciiTheme="minorHAnsi" w:hAnsiTheme="minorHAnsi"/>
          <w:i/>
          <w:sz w:val="20"/>
          <w:szCs w:val="20"/>
        </w:rPr>
        <w:t xml:space="preserve"> or </w:t>
      </w:r>
      <w:r w:rsidRPr="005C2A07">
        <w:rPr>
          <w:rFonts w:asciiTheme="minorHAnsi" w:hAnsiTheme="minorHAnsi"/>
          <w:b/>
          <w:bCs/>
          <w:i/>
          <w:sz w:val="20"/>
          <w:szCs w:val="20"/>
        </w:rPr>
        <w:t>absolute path</w:t>
      </w:r>
      <w:r w:rsidRPr="005C2A07">
        <w:rPr>
          <w:rFonts w:asciiTheme="minorHAnsi" w:hAnsiTheme="minorHAnsi"/>
          <w:i/>
          <w:sz w:val="20"/>
          <w:szCs w:val="20"/>
        </w:rPr>
        <w:t xml:space="preserve"> is a path that points to the same location on one file system regardless of the present </w:t>
      </w:r>
      <w:hyperlink r:id="rId21" w:tooltip="Working directory" w:history="1">
        <w:r w:rsidRPr="005C2A07">
          <w:rPr>
            <w:rStyle w:val="Hyperlink"/>
            <w:rFonts w:asciiTheme="minorHAnsi" w:hAnsiTheme="minorHAnsi"/>
            <w:i/>
            <w:sz w:val="20"/>
            <w:szCs w:val="20"/>
          </w:rPr>
          <w:t>working directory</w:t>
        </w:r>
      </w:hyperlink>
      <w:r w:rsidRPr="005C2A07">
        <w:rPr>
          <w:rFonts w:asciiTheme="minorHAnsi" w:hAnsiTheme="minorHAnsi"/>
          <w:i/>
          <w:sz w:val="20"/>
          <w:szCs w:val="20"/>
        </w:rPr>
        <w:t xml:space="preserve"> or combined paths. It is usually written in reference to a </w:t>
      </w:r>
      <w:hyperlink r:id="rId22" w:tooltip="Root directory" w:history="1">
        <w:r w:rsidRPr="005C2A07">
          <w:rPr>
            <w:rStyle w:val="Hyperlink"/>
            <w:rFonts w:asciiTheme="minorHAnsi" w:hAnsiTheme="minorHAnsi"/>
            <w:i/>
            <w:sz w:val="20"/>
            <w:szCs w:val="20"/>
          </w:rPr>
          <w:t>root directory</w:t>
        </w:r>
      </w:hyperlink>
      <w:r w:rsidRPr="005C2A07">
        <w:rPr>
          <w:rFonts w:asciiTheme="minorHAnsi" w:hAnsiTheme="minorHAnsi"/>
          <w:i/>
          <w:sz w:val="20"/>
          <w:szCs w:val="20"/>
        </w:rPr>
        <w:t>.</w:t>
      </w:r>
    </w:p>
    <w:p w:rsidR="005C2A07" w:rsidRDefault="005C2A07" w:rsidP="005C2A07">
      <w:pPr>
        <w:pStyle w:val="NormalWeb"/>
        <w:rPr>
          <w:rFonts w:asciiTheme="minorHAnsi" w:hAnsiTheme="minorHAnsi"/>
          <w:i/>
          <w:sz w:val="20"/>
          <w:szCs w:val="20"/>
        </w:rPr>
      </w:pPr>
      <w:r w:rsidRPr="005C2A07">
        <w:rPr>
          <w:rFonts w:asciiTheme="minorHAnsi" w:hAnsiTheme="minorHAnsi"/>
          <w:i/>
          <w:sz w:val="20"/>
          <w:szCs w:val="20"/>
        </w:rPr>
        <w:t xml:space="preserve">A </w:t>
      </w:r>
      <w:r w:rsidRPr="005C2A07">
        <w:rPr>
          <w:rFonts w:asciiTheme="minorHAnsi" w:hAnsiTheme="minorHAnsi"/>
          <w:b/>
          <w:bCs/>
          <w:i/>
          <w:sz w:val="20"/>
          <w:szCs w:val="20"/>
        </w:rPr>
        <w:t>relative path</w:t>
      </w:r>
      <w:r w:rsidRPr="005C2A07">
        <w:rPr>
          <w:rFonts w:asciiTheme="minorHAnsi" w:hAnsiTheme="minorHAnsi"/>
          <w:i/>
          <w:sz w:val="20"/>
          <w:szCs w:val="20"/>
        </w:rPr>
        <w:t xml:space="preserve"> is a path relative to the </w:t>
      </w:r>
      <w:hyperlink r:id="rId23" w:tooltip="Working directory" w:history="1">
        <w:r w:rsidRPr="005C2A07">
          <w:rPr>
            <w:rStyle w:val="Hyperlink"/>
            <w:rFonts w:asciiTheme="minorHAnsi" w:hAnsiTheme="minorHAnsi"/>
            <w:i/>
            <w:sz w:val="20"/>
            <w:szCs w:val="20"/>
          </w:rPr>
          <w:t>working directory</w:t>
        </w:r>
      </w:hyperlink>
      <w:r w:rsidRPr="005C2A07">
        <w:rPr>
          <w:rFonts w:asciiTheme="minorHAnsi" w:hAnsiTheme="minorHAnsi"/>
          <w:i/>
          <w:sz w:val="20"/>
          <w:szCs w:val="20"/>
        </w:rPr>
        <w:t xml:space="preserve"> of the user or application, so the full absolute path will not have to be given.</w:t>
      </w:r>
      <w:r>
        <w:rPr>
          <w:rFonts w:asciiTheme="minorHAnsi" w:hAnsiTheme="minorHAnsi"/>
          <w:i/>
          <w:sz w:val="20"/>
          <w:szCs w:val="20"/>
        </w:rPr>
        <w:t>”</w:t>
      </w:r>
    </w:p>
    <w:p w:rsidR="005C2A07" w:rsidRPr="00CF068D" w:rsidRDefault="005C2A07" w:rsidP="00D1430A">
      <w:pPr>
        <w:spacing w:after="0" w:line="240" w:lineRule="auto"/>
        <w:rPr>
          <w:rFonts w:ascii="Arial" w:hAnsi="Arial" w:cs="Arial"/>
          <w:sz w:val="18"/>
          <w:szCs w:val="18"/>
        </w:rPr>
      </w:pPr>
    </w:p>
    <w:p w:rsidR="00DB4A4A" w:rsidRPr="00E665C5" w:rsidRDefault="00DB4A4A" w:rsidP="00D1430A">
      <w:pPr>
        <w:spacing w:after="0" w:line="240" w:lineRule="auto"/>
        <w:rPr>
          <w:rFonts w:cs="Arial"/>
          <w:sz w:val="20"/>
          <w:szCs w:val="20"/>
        </w:rPr>
      </w:pPr>
      <w:r w:rsidRPr="00E665C5">
        <w:rPr>
          <w:rFonts w:cs="Arial"/>
          <w:sz w:val="20"/>
          <w:szCs w:val="20"/>
        </w:rPr>
        <w:t>The purpose of this document is to describe how file path should be handled in GMAT with the following goals:</w:t>
      </w:r>
    </w:p>
    <w:p w:rsidR="00DB4A4A" w:rsidRPr="00E665C5" w:rsidRDefault="00DB4A4A" w:rsidP="00D1430A">
      <w:pPr>
        <w:spacing w:after="0" w:line="240" w:lineRule="auto"/>
        <w:rPr>
          <w:rFonts w:cs="Arial"/>
          <w:sz w:val="20"/>
          <w:szCs w:val="20"/>
        </w:rPr>
      </w:pPr>
    </w:p>
    <w:p w:rsidR="00DB4A4A" w:rsidRPr="00E665C5" w:rsidRDefault="00DB4A4A" w:rsidP="00DB4A4A">
      <w:pPr>
        <w:pStyle w:val="ListParagraph"/>
        <w:numPr>
          <w:ilvl w:val="0"/>
          <w:numId w:val="7"/>
        </w:numPr>
        <w:spacing w:after="0" w:line="240" w:lineRule="auto"/>
        <w:rPr>
          <w:rFonts w:cs="Arial"/>
          <w:sz w:val="20"/>
          <w:szCs w:val="20"/>
        </w:rPr>
      </w:pPr>
      <w:r w:rsidRPr="00E665C5">
        <w:rPr>
          <w:rFonts w:cs="Arial"/>
          <w:sz w:val="20"/>
          <w:szCs w:val="20"/>
        </w:rPr>
        <w:t>File path and filename handling should be consistent throughout the system</w:t>
      </w:r>
    </w:p>
    <w:p w:rsidR="00DB4A4A" w:rsidRPr="00E665C5" w:rsidRDefault="00DB4A4A" w:rsidP="00DB4A4A">
      <w:pPr>
        <w:pStyle w:val="ListParagraph"/>
        <w:numPr>
          <w:ilvl w:val="0"/>
          <w:numId w:val="7"/>
        </w:numPr>
        <w:spacing w:after="0" w:line="240" w:lineRule="auto"/>
        <w:rPr>
          <w:rFonts w:cs="Arial"/>
          <w:sz w:val="20"/>
          <w:szCs w:val="20"/>
        </w:rPr>
      </w:pPr>
      <w:r w:rsidRPr="00E665C5">
        <w:rPr>
          <w:rFonts w:cs="Arial"/>
          <w:sz w:val="20"/>
          <w:szCs w:val="20"/>
        </w:rPr>
        <w:t xml:space="preserve">Platform dependent file access </w:t>
      </w:r>
      <w:r w:rsidR="00BB09CC" w:rsidRPr="00E665C5">
        <w:rPr>
          <w:rFonts w:cs="Arial"/>
          <w:sz w:val="20"/>
          <w:szCs w:val="20"/>
        </w:rPr>
        <w:t xml:space="preserve">including file path separator </w:t>
      </w:r>
      <w:r w:rsidRPr="00E665C5">
        <w:rPr>
          <w:rFonts w:cs="Arial"/>
          <w:sz w:val="20"/>
          <w:szCs w:val="20"/>
        </w:rPr>
        <w:t xml:space="preserve">should be isolated </w:t>
      </w:r>
      <w:r w:rsidR="00214B4A">
        <w:rPr>
          <w:rFonts w:cs="Arial"/>
          <w:sz w:val="20"/>
          <w:szCs w:val="20"/>
        </w:rPr>
        <w:t>to one place</w:t>
      </w:r>
    </w:p>
    <w:p w:rsidR="00DB4A4A" w:rsidRPr="00E665C5" w:rsidRDefault="00887F99" w:rsidP="00DB4A4A">
      <w:pPr>
        <w:pStyle w:val="ListParagraph"/>
        <w:numPr>
          <w:ilvl w:val="0"/>
          <w:numId w:val="7"/>
        </w:numPr>
        <w:spacing w:after="0" w:line="240" w:lineRule="auto"/>
        <w:rPr>
          <w:rFonts w:cs="Arial"/>
          <w:sz w:val="20"/>
          <w:szCs w:val="20"/>
        </w:rPr>
      </w:pPr>
      <w:r w:rsidRPr="00E665C5">
        <w:rPr>
          <w:rFonts w:cs="Arial"/>
          <w:sz w:val="20"/>
          <w:szCs w:val="20"/>
        </w:rPr>
        <w:t>Data f</w:t>
      </w:r>
      <w:r w:rsidR="00DB4A4A" w:rsidRPr="00E665C5">
        <w:rPr>
          <w:rFonts w:cs="Arial"/>
          <w:sz w:val="20"/>
          <w:szCs w:val="20"/>
        </w:rPr>
        <w:t>ile</w:t>
      </w:r>
      <w:r w:rsidRPr="00E665C5">
        <w:rPr>
          <w:rFonts w:cs="Arial"/>
          <w:sz w:val="20"/>
          <w:szCs w:val="20"/>
        </w:rPr>
        <w:t>s</w:t>
      </w:r>
      <w:r w:rsidR="00DB4A4A" w:rsidRPr="00E665C5">
        <w:rPr>
          <w:rFonts w:cs="Arial"/>
          <w:sz w:val="20"/>
          <w:szCs w:val="20"/>
        </w:rPr>
        <w:t xml:space="preserve"> </w:t>
      </w:r>
      <w:r w:rsidRPr="00E665C5">
        <w:rPr>
          <w:rFonts w:cs="Arial"/>
          <w:sz w:val="20"/>
          <w:szCs w:val="20"/>
        </w:rPr>
        <w:t xml:space="preserve">and </w:t>
      </w:r>
      <w:r w:rsidR="005A77CB" w:rsidRPr="00E665C5">
        <w:rPr>
          <w:rFonts w:cs="Arial"/>
          <w:sz w:val="20"/>
          <w:szCs w:val="20"/>
        </w:rPr>
        <w:t xml:space="preserve">scripts </w:t>
      </w:r>
      <w:r w:rsidRPr="00E665C5">
        <w:rPr>
          <w:rFonts w:cs="Arial"/>
          <w:sz w:val="20"/>
          <w:szCs w:val="20"/>
        </w:rPr>
        <w:t xml:space="preserve">should be easily shared </w:t>
      </w:r>
      <w:r w:rsidR="00F9223C" w:rsidRPr="00E665C5">
        <w:rPr>
          <w:rFonts w:cs="Arial"/>
          <w:sz w:val="20"/>
          <w:szCs w:val="20"/>
        </w:rPr>
        <w:t>between users</w:t>
      </w:r>
      <w:r w:rsidR="00C21744" w:rsidRPr="00E665C5">
        <w:rPr>
          <w:rFonts w:cs="Arial"/>
          <w:sz w:val="20"/>
          <w:szCs w:val="20"/>
        </w:rPr>
        <w:t xml:space="preserve"> on cross-platform</w:t>
      </w:r>
    </w:p>
    <w:p w:rsidR="00EA784C" w:rsidRPr="00E665C5" w:rsidRDefault="00EA784C" w:rsidP="00DB4A4A">
      <w:pPr>
        <w:pStyle w:val="ListParagraph"/>
        <w:numPr>
          <w:ilvl w:val="0"/>
          <w:numId w:val="7"/>
        </w:numPr>
        <w:spacing w:after="0" w:line="240" w:lineRule="auto"/>
        <w:rPr>
          <w:rFonts w:cs="Arial"/>
          <w:sz w:val="20"/>
          <w:szCs w:val="20"/>
        </w:rPr>
      </w:pPr>
      <w:r w:rsidRPr="00E665C5">
        <w:rPr>
          <w:rFonts w:cs="Arial"/>
          <w:sz w:val="20"/>
          <w:szCs w:val="20"/>
        </w:rPr>
        <w:t>File path search order shou</w:t>
      </w:r>
      <w:r w:rsidR="003F3944" w:rsidRPr="00E665C5">
        <w:rPr>
          <w:rFonts w:cs="Arial"/>
          <w:sz w:val="20"/>
          <w:szCs w:val="20"/>
        </w:rPr>
        <w:t xml:space="preserve">ld be intuitive to </w:t>
      </w:r>
      <w:r w:rsidR="007B0AE5" w:rsidRPr="00E665C5">
        <w:rPr>
          <w:rFonts w:cs="Arial"/>
          <w:sz w:val="20"/>
          <w:szCs w:val="20"/>
        </w:rPr>
        <w:t>users</w:t>
      </w:r>
    </w:p>
    <w:p w:rsidR="00BB09CC" w:rsidRPr="00E665C5" w:rsidRDefault="00BB09CC" w:rsidP="00BB09CC">
      <w:pPr>
        <w:spacing w:after="0" w:line="240" w:lineRule="auto"/>
        <w:ind w:left="360"/>
        <w:rPr>
          <w:rFonts w:cs="Arial"/>
          <w:sz w:val="20"/>
          <w:szCs w:val="20"/>
        </w:rPr>
      </w:pPr>
    </w:p>
    <w:p w:rsidR="00CF068D" w:rsidRPr="00E665C5" w:rsidRDefault="00CF068D" w:rsidP="00D1430A">
      <w:pPr>
        <w:spacing w:after="0" w:line="240" w:lineRule="auto"/>
        <w:rPr>
          <w:rFonts w:cs="Arial"/>
          <w:sz w:val="20"/>
          <w:szCs w:val="20"/>
        </w:rPr>
      </w:pPr>
    </w:p>
    <w:p w:rsidR="00A14AAB" w:rsidRDefault="00CF068D" w:rsidP="00B45BEF">
      <w:pPr>
        <w:spacing w:after="0" w:line="240" w:lineRule="auto"/>
        <w:rPr>
          <w:rFonts w:cs="Arial"/>
          <w:sz w:val="20"/>
          <w:szCs w:val="20"/>
        </w:rPr>
      </w:pPr>
      <w:r w:rsidRPr="00E665C5">
        <w:rPr>
          <w:rFonts w:cs="Arial"/>
          <w:sz w:val="20"/>
          <w:szCs w:val="20"/>
        </w:rPr>
        <w:t xml:space="preserve">GMAT should be able to handle following </w:t>
      </w:r>
      <w:r w:rsidR="00F805FD" w:rsidRPr="00E665C5">
        <w:rPr>
          <w:rFonts w:cs="Arial"/>
          <w:sz w:val="20"/>
          <w:szCs w:val="20"/>
        </w:rPr>
        <w:t xml:space="preserve">three types </w:t>
      </w:r>
      <w:r w:rsidRPr="00E665C5">
        <w:rPr>
          <w:rFonts w:cs="Arial"/>
          <w:sz w:val="20"/>
          <w:szCs w:val="20"/>
        </w:rPr>
        <w:t xml:space="preserve">of filename input from a script on all platforms and show </w:t>
      </w:r>
      <w:r w:rsidR="007B43C3">
        <w:rPr>
          <w:rFonts w:cs="Arial"/>
          <w:sz w:val="20"/>
          <w:szCs w:val="20"/>
        </w:rPr>
        <w:t xml:space="preserve">the </w:t>
      </w:r>
      <w:r w:rsidRPr="00E665C5">
        <w:rPr>
          <w:rFonts w:cs="Arial"/>
          <w:sz w:val="20"/>
          <w:szCs w:val="20"/>
        </w:rPr>
        <w:t xml:space="preserve">content in GUI </w:t>
      </w:r>
      <w:r w:rsidR="00D1430A" w:rsidRPr="00E665C5">
        <w:rPr>
          <w:rFonts w:cs="Arial"/>
          <w:sz w:val="20"/>
          <w:szCs w:val="20"/>
        </w:rPr>
        <w:t xml:space="preserve">resource </w:t>
      </w:r>
      <w:r w:rsidRPr="00E665C5">
        <w:rPr>
          <w:rFonts w:cs="Arial"/>
          <w:sz w:val="20"/>
          <w:szCs w:val="20"/>
        </w:rPr>
        <w:t xml:space="preserve">panel, </w:t>
      </w:r>
      <w:r w:rsidR="00D1430A" w:rsidRPr="00E665C5">
        <w:rPr>
          <w:rFonts w:cs="Arial"/>
          <w:sz w:val="20"/>
          <w:szCs w:val="20"/>
        </w:rPr>
        <w:t xml:space="preserve">resource </w:t>
      </w:r>
      <w:r w:rsidRPr="00E665C5">
        <w:rPr>
          <w:rFonts w:cs="Arial"/>
          <w:sz w:val="20"/>
          <w:szCs w:val="20"/>
        </w:rPr>
        <w:t>Show Script panel</w:t>
      </w:r>
      <w:r w:rsidR="00D1430A" w:rsidRPr="00E665C5">
        <w:rPr>
          <w:rFonts w:cs="Arial"/>
          <w:sz w:val="20"/>
          <w:szCs w:val="20"/>
        </w:rPr>
        <w:t xml:space="preserve">, and saving to script </w:t>
      </w:r>
      <w:r w:rsidRPr="00E665C5">
        <w:rPr>
          <w:rFonts w:cs="Arial"/>
          <w:sz w:val="20"/>
          <w:szCs w:val="20"/>
        </w:rPr>
        <w:t>from the GUI.</w:t>
      </w:r>
      <w:r w:rsidR="003A67A9" w:rsidRPr="00E665C5">
        <w:rPr>
          <w:rFonts w:cs="Arial"/>
          <w:sz w:val="20"/>
          <w:szCs w:val="20"/>
        </w:rPr>
        <w:t xml:space="preserve">  The </w:t>
      </w:r>
      <w:r w:rsidR="007B43C3">
        <w:rPr>
          <w:rFonts w:cs="Arial"/>
          <w:sz w:val="20"/>
          <w:szCs w:val="20"/>
        </w:rPr>
        <w:t xml:space="preserve">current </w:t>
      </w:r>
      <w:r w:rsidR="003A67A9" w:rsidRPr="00E665C5">
        <w:rPr>
          <w:rFonts w:cs="Arial"/>
          <w:sz w:val="20"/>
          <w:szCs w:val="20"/>
        </w:rPr>
        <w:t xml:space="preserve">filename content is </w:t>
      </w:r>
      <w:r w:rsidR="009B1EEA" w:rsidRPr="00E665C5">
        <w:rPr>
          <w:rFonts w:cs="Arial"/>
          <w:sz w:val="20"/>
          <w:szCs w:val="20"/>
        </w:rPr>
        <w:t>d</w:t>
      </w:r>
      <w:r w:rsidR="007B43C3">
        <w:rPr>
          <w:rFonts w:cs="Arial"/>
          <w:sz w:val="20"/>
          <w:szCs w:val="20"/>
        </w:rPr>
        <w:t>iscussed below for each</w:t>
      </w:r>
      <w:r w:rsidR="009B1EEA" w:rsidRPr="00E665C5">
        <w:rPr>
          <w:rFonts w:cs="Arial"/>
          <w:sz w:val="20"/>
          <w:szCs w:val="20"/>
        </w:rPr>
        <w:t xml:space="preserve"> input format.</w:t>
      </w:r>
      <w:r w:rsidR="00B45BEF" w:rsidRPr="00E665C5">
        <w:rPr>
          <w:rFonts w:cs="Arial"/>
          <w:sz w:val="20"/>
          <w:szCs w:val="20"/>
        </w:rPr>
        <w:t xml:space="preserve"> </w:t>
      </w:r>
    </w:p>
    <w:p w:rsidR="00CF068D" w:rsidRPr="00E665C5" w:rsidRDefault="00CF068D" w:rsidP="00D1430A">
      <w:pPr>
        <w:spacing w:after="0" w:line="240" w:lineRule="auto"/>
        <w:rPr>
          <w:rFonts w:cs="Arial"/>
          <w:sz w:val="20"/>
          <w:szCs w:val="20"/>
        </w:rPr>
      </w:pPr>
    </w:p>
    <w:p w:rsidR="00CF068D" w:rsidRPr="00E665C5" w:rsidRDefault="00CF068D" w:rsidP="00D1430A">
      <w:pPr>
        <w:spacing w:after="0" w:line="240" w:lineRule="auto"/>
        <w:rPr>
          <w:rFonts w:cs="Arial"/>
          <w:sz w:val="20"/>
          <w:szCs w:val="20"/>
        </w:rPr>
      </w:pPr>
      <w:r w:rsidRPr="00E665C5">
        <w:rPr>
          <w:rFonts w:cs="Arial"/>
          <w:sz w:val="20"/>
          <w:szCs w:val="20"/>
        </w:rPr>
        <w:t xml:space="preserve">1) Filename without a path </w:t>
      </w:r>
    </w:p>
    <w:p w:rsidR="007F5811" w:rsidRPr="00E665C5" w:rsidRDefault="00CF068D" w:rsidP="00D1430A">
      <w:pPr>
        <w:spacing w:after="0" w:line="240" w:lineRule="auto"/>
        <w:rPr>
          <w:rFonts w:cs="Courier New"/>
          <w:sz w:val="20"/>
          <w:szCs w:val="20"/>
        </w:rPr>
      </w:pPr>
      <w:r w:rsidRPr="00E665C5">
        <w:rPr>
          <w:rFonts w:cs="Courier New"/>
          <w:sz w:val="20"/>
          <w:szCs w:val="20"/>
        </w:rPr>
        <w:t xml:space="preserve">   </w:t>
      </w:r>
      <w:proofErr w:type="gramStart"/>
      <w:r w:rsidRPr="00E665C5">
        <w:rPr>
          <w:rFonts w:cs="Courier New"/>
          <w:sz w:val="20"/>
          <w:szCs w:val="20"/>
        </w:rPr>
        <w:t>ex</w:t>
      </w:r>
      <w:proofErr w:type="gramEnd"/>
      <w:r w:rsidRPr="00E665C5">
        <w:rPr>
          <w:rFonts w:cs="Courier New"/>
          <w:sz w:val="20"/>
          <w:szCs w:val="20"/>
        </w:rPr>
        <w:t xml:space="preserve">) </w:t>
      </w:r>
      <w:proofErr w:type="spellStart"/>
      <w:r w:rsidRPr="00E665C5">
        <w:rPr>
          <w:rFonts w:cs="Courier New"/>
          <w:sz w:val="20"/>
          <w:szCs w:val="20"/>
        </w:rPr>
        <w:t>aReportFile.Filename</w:t>
      </w:r>
      <w:proofErr w:type="spellEnd"/>
      <w:r w:rsidRPr="00E665C5">
        <w:rPr>
          <w:rFonts w:cs="Courier New"/>
          <w:sz w:val="20"/>
          <w:szCs w:val="20"/>
        </w:rPr>
        <w:t xml:space="preserve"> = myReport.txt</w:t>
      </w:r>
    </w:p>
    <w:p w:rsidR="00CF068D" w:rsidRPr="00E665C5" w:rsidRDefault="00CF068D" w:rsidP="00D1430A">
      <w:pPr>
        <w:spacing w:after="0" w:line="240" w:lineRule="auto"/>
        <w:rPr>
          <w:rFonts w:cs="Arial"/>
          <w:sz w:val="20"/>
          <w:szCs w:val="20"/>
        </w:rPr>
      </w:pPr>
      <w:r w:rsidRPr="00E665C5">
        <w:rPr>
          <w:rFonts w:cs="Arial"/>
          <w:sz w:val="20"/>
          <w:szCs w:val="20"/>
        </w:rPr>
        <w:t xml:space="preserve">2) Filename with relative path </w:t>
      </w:r>
    </w:p>
    <w:p w:rsidR="00CF068D" w:rsidRPr="00E665C5" w:rsidRDefault="00CF068D" w:rsidP="00D1430A">
      <w:pPr>
        <w:spacing w:after="0" w:line="240" w:lineRule="auto"/>
        <w:rPr>
          <w:rFonts w:cs="Courier New"/>
          <w:sz w:val="20"/>
          <w:szCs w:val="20"/>
        </w:rPr>
      </w:pPr>
      <w:r w:rsidRPr="00E665C5">
        <w:rPr>
          <w:rFonts w:cs="Courier New"/>
          <w:sz w:val="20"/>
          <w:szCs w:val="20"/>
        </w:rPr>
        <w:t xml:space="preserve">   </w:t>
      </w:r>
      <w:proofErr w:type="gramStart"/>
      <w:r w:rsidRPr="00E665C5">
        <w:rPr>
          <w:rFonts w:cs="Courier New"/>
          <w:sz w:val="20"/>
          <w:szCs w:val="20"/>
        </w:rPr>
        <w:t>ex</w:t>
      </w:r>
      <w:proofErr w:type="gramEnd"/>
      <w:r w:rsidRPr="00E665C5">
        <w:rPr>
          <w:rFonts w:cs="Courier New"/>
          <w:sz w:val="20"/>
          <w:szCs w:val="20"/>
        </w:rPr>
        <w:t xml:space="preserve">) </w:t>
      </w:r>
      <w:proofErr w:type="spellStart"/>
      <w:r w:rsidRPr="00E665C5">
        <w:rPr>
          <w:rFonts w:cs="Courier New"/>
          <w:sz w:val="20"/>
          <w:szCs w:val="20"/>
        </w:rPr>
        <w:t>aReportFile.Filename</w:t>
      </w:r>
      <w:proofErr w:type="spellEnd"/>
      <w:r w:rsidRPr="00E665C5">
        <w:rPr>
          <w:rFonts w:cs="Courier New"/>
          <w:sz w:val="20"/>
          <w:szCs w:val="20"/>
        </w:rPr>
        <w:t xml:space="preserve"> = ../myReport.txt</w:t>
      </w:r>
    </w:p>
    <w:p w:rsidR="00CF068D" w:rsidRPr="00E665C5" w:rsidRDefault="00CF068D" w:rsidP="00D1430A">
      <w:pPr>
        <w:spacing w:after="0" w:line="240" w:lineRule="auto"/>
        <w:rPr>
          <w:rFonts w:cs="Arial"/>
          <w:sz w:val="20"/>
          <w:szCs w:val="20"/>
        </w:rPr>
      </w:pPr>
      <w:r w:rsidRPr="00E665C5">
        <w:rPr>
          <w:rFonts w:cs="Arial"/>
          <w:sz w:val="20"/>
          <w:szCs w:val="20"/>
        </w:rPr>
        <w:t xml:space="preserve">3) Filename with absolute path </w:t>
      </w:r>
    </w:p>
    <w:p w:rsidR="00CF068D" w:rsidRPr="00E665C5" w:rsidRDefault="00CF068D" w:rsidP="00D1430A">
      <w:pPr>
        <w:spacing w:after="0" w:line="240" w:lineRule="auto"/>
        <w:rPr>
          <w:rFonts w:cs="Courier New"/>
          <w:sz w:val="20"/>
          <w:szCs w:val="20"/>
        </w:rPr>
      </w:pPr>
      <w:r w:rsidRPr="00E665C5">
        <w:rPr>
          <w:rFonts w:cs="Courier New"/>
          <w:sz w:val="20"/>
          <w:szCs w:val="20"/>
        </w:rPr>
        <w:t xml:space="preserve">   </w:t>
      </w:r>
      <w:proofErr w:type="gramStart"/>
      <w:r w:rsidRPr="00E665C5">
        <w:rPr>
          <w:rFonts w:cs="Courier New"/>
          <w:sz w:val="20"/>
          <w:szCs w:val="20"/>
        </w:rPr>
        <w:t>ex</w:t>
      </w:r>
      <w:proofErr w:type="gramEnd"/>
      <w:r w:rsidRPr="00E665C5">
        <w:rPr>
          <w:rFonts w:cs="Courier New"/>
          <w:sz w:val="20"/>
          <w:szCs w:val="20"/>
        </w:rPr>
        <w:t xml:space="preserve">) </w:t>
      </w:r>
      <w:proofErr w:type="spellStart"/>
      <w:r w:rsidRPr="00E665C5">
        <w:rPr>
          <w:rFonts w:cs="Courier New"/>
          <w:sz w:val="20"/>
          <w:szCs w:val="20"/>
        </w:rPr>
        <w:t>aReportFile.Filename</w:t>
      </w:r>
      <w:proofErr w:type="spellEnd"/>
      <w:r w:rsidRPr="00E665C5">
        <w:rPr>
          <w:rFonts w:cs="Courier New"/>
          <w:sz w:val="20"/>
          <w:szCs w:val="20"/>
        </w:rPr>
        <w:t xml:space="preserve"> = C:/mydir/myReport.txt on windows </w:t>
      </w:r>
    </w:p>
    <w:p w:rsidR="00CF068D" w:rsidRPr="00E665C5" w:rsidRDefault="00CF068D" w:rsidP="00D1430A">
      <w:pPr>
        <w:spacing w:after="0" w:line="240" w:lineRule="auto"/>
        <w:rPr>
          <w:rFonts w:cs="Courier New"/>
          <w:sz w:val="20"/>
          <w:szCs w:val="20"/>
        </w:rPr>
      </w:pPr>
      <w:r w:rsidRPr="00E665C5">
        <w:rPr>
          <w:rFonts w:cs="Courier New"/>
          <w:sz w:val="20"/>
          <w:szCs w:val="20"/>
        </w:rPr>
        <w:t xml:space="preserve">   </w:t>
      </w:r>
      <w:proofErr w:type="gramStart"/>
      <w:r w:rsidRPr="00E665C5">
        <w:rPr>
          <w:rFonts w:cs="Courier New"/>
          <w:sz w:val="20"/>
          <w:szCs w:val="20"/>
        </w:rPr>
        <w:t>ex</w:t>
      </w:r>
      <w:proofErr w:type="gramEnd"/>
      <w:r w:rsidRPr="00E665C5">
        <w:rPr>
          <w:rFonts w:cs="Courier New"/>
          <w:sz w:val="20"/>
          <w:szCs w:val="20"/>
        </w:rPr>
        <w:t xml:space="preserve">) </w:t>
      </w:r>
      <w:proofErr w:type="spellStart"/>
      <w:r w:rsidRPr="00E665C5">
        <w:rPr>
          <w:rFonts w:cs="Courier New"/>
          <w:sz w:val="20"/>
          <w:szCs w:val="20"/>
        </w:rPr>
        <w:t>aReportFile.Filename</w:t>
      </w:r>
      <w:proofErr w:type="spellEnd"/>
      <w:r w:rsidRPr="00E665C5">
        <w:rPr>
          <w:rFonts w:cs="Courier New"/>
          <w:sz w:val="20"/>
          <w:szCs w:val="20"/>
        </w:rPr>
        <w:t xml:space="preserve"> = /</w:t>
      </w:r>
      <w:proofErr w:type="spellStart"/>
      <w:r w:rsidRPr="00E665C5">
        <w:rPr>
          <w:rFonts w:cs="Courier New"/>
          <w:sz w:val="20"/>
          <w:szCs w:val="20"/>
        </w:rPr>
        <w:t>mydir</w:t>
      </w:r>
      <w:proofErr w:type="spellEnd"/>
      <w:r w:rsidRPr="00E665C5">
        <w:rPr>
          <w:rFonts w:cs="Courier New"/>
          <w:sz w:val="20"/>
          <w:szCs w:val="20"/>
        </w:rPr>
        <w:t>/myReport.txt on Mac or Linux</w:t>
      </w:r>
    </w:p>
    <w:p w:rsidR="00CF068D" w:rsidRPr="00E665C5" w:rsidRDefault="00CF068D" w:rsidP="00D1430A">
      <w:pPr>
        <w:spacing w:after="0" w:line="240" w:lineRule="auto"/>
        <w:rPr>
          <w:rFonts w:cs="Arial"/>
          <w:sz w:val="20"/>
          <w:szCs w:val="20"/>
        </w:rPr>
      </w:pPr>
    </w:p>
    <w:p w:rsidR="00C64BC4" w:rsidRPr="00E665C5" w:rsidRDefault="00C64BC4" w:rsidP="00D1430A">
      <w:pPr>
        <w:spacing w:after="0" w:line="240" w:lineRule="auto"/>
        <w:rPr>
          <w:rFonts w:cs="Arial"/>
          <w:sz w:val="20"/>
          <w:szCs w:val="20"/>
        </w:rPr>
      </w:pPr>
    </w:p>
    <w:p w:rsidR="00C64BC4" w:rsidRPr="0041427F" w:rsidRDefault="00C64BC4" w:rsidP="00411672">
      <w:pPr>
        <w:pStyle w:val="Heading2"/>
      </w:pPr>
      <w:r w:rsidRPr="0041427F">
        <w:t>Current implementation</w:t>
      </w:r>
    </w:p>
    <w:p w:rsidR="00C64BC4" w:rsidRPr="00CF068D" w:rsidRDefault="00C64BC4" w:rsidP="00D1430A">
      <w:pPr>
        <w:spacing w:after="0" w:line="240" w:lineRule="auto"/>
        <w:rPr>
          <w:rFonts w:ascii="Arial" w:hAnsi="Arial" w:cs="Arial"/>
          <w:sz w:val="18"/>
          <w:szCs w:val="18"/>
        </w:rPr>
      </w:pPr>
    </w:p>
    <w:p w:rsidR="00CF068D" w:rsidRPr="0080775B" w:rsidRDefault="00CF068D" w:rsidP="00411672">
      <w:pPr>
        <w:pStyle w:val="Heading3"/>
      </w:pPr>
      <w:r w:rsidRPr="0080775B">
        <w:lastRenderedPageBreak/>
        <w:t xml:space="preserve">For showing filename in the GUI </w:t>
      </w:r>
      <w:r w:rsidR="00397DE8" w:rsidRPr="0080775B">
        <w:t xml:space="preserve">resource </w:t>
      </w:r>
      <w:r w:rsidRPr="0080775B">
        <w:t>panel:</w:t>
      </w:r>
    </w:p>
    <w:p w:rsidR="00CF068D" w:rsidRDefault="00CF068D" w:rsidP="00D1430A">
      <w:pPr>
        <w:spacing w:after="0" w:line="240" w:lineRule="auto"/>
        <w:rPr>
          <w:rFonts w:ascii="Arial" w:hAnsi="Arial" w:cs="Arial"/>
          <w:sz w:val="18"/>
          <w:szCs w:val="18"/>
        </w:rPr>
      </w:pPr>
    </w:p>
    <w:p w:rsidR="007F5811" w:rsidRPr="00E665C5" w:rsidRDefault="007F5811" w:rsidP="00D1430A">
      <w:pPr>
        <w:spacing w:after="0" w:line="240" w:lineRule="auto"/>
        <w:rPr>
          <w:rFonts w:cs="Arial"/>
          <w:sz w:val="20"/>
          <w:szCs w:val="20"/>
        </w:rPr>
      </w:pPr>
      <w:r w:rsidRPr="00E665C5">
        <w:rPr>
          <w:rFonts w:cs="Arial"/>
          <w:sz w:val="20"/>
          <w:szCs w:val="20"/>
        </w:rPr>
        <w:t>For input files:</w:t>
      </w:r>
    </w:p>
    <w:p w:rsidR="007F5811" w:rsidRPr="00E665C5" w:rsidRDefault="0055121B" w:rsidP="0055121B">
      <w:pPr>
        <w:pStyle w:val="ListParagraph"/>
        <w:numPr>
          <w:ilvl w:val="0"/>
          <w:numId w:val="1"/>
        </w:numPr>
        <w:spacing w:after="0" w:line="240" w:lineRule="auto"/>
        <w:rPr>
          <w:rFonts w:cs="Arial"/>
          <w:sz w:val="20"/>
          <w:szCs w:val="20"/>
        </w:rPr>
      </w:pPr>
      <w:r w:rsidRPr="00E665C5">
        <w:rPr>
          <w:rFonts w:cs="Arial"/>
          <w:sz w:val="20"/>
          <w:szCs w:val="20"/>
        </w:rPr>
        <w:t xml:space="preserve">Filename without a path: </w:t>
      </w:r>
      <w:r w:rsidR="00FA5F1C" w:rsidRPr="00E665C5">
        <w:rPr>
          <w:rFonts w:cs="Arial"/>
          <w:sz w:val="20"/>
          <w:szCs w:val="20"/>
        </w:rPr>
        <w:t xml:space="preserve">Shows full path </w:t>
      </w:r>
      <w:r w:rsidRPr="00E665C5">
        <w:rPr>
          <w:rFonts w:cs="Arial"/>
          <w:sz w:val="20"/>
          <w:szCs w:val="20"/>
        </w:rPr>
        <w:t xml:space="preserve">constructed from the ROOT_PATH and </w:t>
      </w:r>
      <w:r w:rsidR="00B056C5" w:rsidRPr="00E665C5">
        <w:rPr>
          <w:rFonts w:cs="Arial"/>
          <w:sz w:val="20"/>
          <w:szCs w:val="20"/>
        </w:rPr>
        <w:t xml:space="preserve">appropriate file type _PATH specified in the startup </w:t>
      </w:r>
      <w:r w:rsidRPr="00E665C5">
        <w:rPr>
          <w:rFonts w:cs="Arial"/>
          <w:sz w:val="20"/>
          <w:szCs w:val="20"/>
        </w:rPr>
        <w:t>file.</w:t>
      </w:r>
    </w:p>
    <w:p w:rsidR="004536D7" w:rsidRPr="00E665C5" w:rsidRDefault="004536D7" w:rsidP="0055121B">
      <w:pPr>
        <w:pStyle w:val="ListParagraph"/>
        <w:numPr>
          <w:ilvl w:val="0"/>
          <w:numId w:val="1"/>
        </w:numPr>
        <w:spacing w:after="0" w:line="240" w:lineRule="auto"/>
        <w:rPr>
          <w:rFonts w:cs="Arial"/>
          <w:sz w:val="20"/>
          <w:szCs w:val="20"/>
        </w:rPr>
      </w:pPr>
      <w:r w:rsidRPr="00E665C5">
        <w:rPr>
          <w:rFonts w:cs="Arial"/>
          <w:sz w:val="20"/>
          <w:szCs w:val="20"/>
        </w:rPr>
        <w:t>Fi</w:t>
      </w:r>
      <w:r w:rsidR="009768EE" w:rsidRPr="00E665C5">
        <w:rPr>
          <w:rFonts w:cs="Arial"/>
          <w:sz w:val="20"/>
          <w:szCs w:val="20"/>
        </w:rPr>
        <w:t>lename with relative path: The</w:t>
      </w:r>
      <w:r w:rsidR="00B056C5" w:rsidRPr="00E665C5">
        <w:rPr>
          <w:rFonts w:cs="Arial"/>
          <w:sz w:val="20"/>
          <w:szCs w:val="20"/>
        </w:rPr>
        <w:t xml:space="preserve"> path is constructed from the ROOT_PATH and appropriate file type _PATH specified in the startup file</w:t>
      </w:r>
      <w:r w:rsidR="009768EE" w:rsidRPr="00E665C5">
        <w:rPr>
          <w:rFonts w:cs="Arial"/>
          <w:sz w:val="20"/>
          <w:szCs w:val="20"/>
        </w:rPr>
        <w:t xml:space="preserve"> without </w:t>
      </w:r>
      <w:r w:rsidR="00B056C5" w:rsidRPr="00E665C5">
        <w:rPr>
          <w:rFonts w:cs="Arial"/>
          <w:sz w:val="20"/>
          <w:szCs w:val="20"/>
        </w:rPr>
        <w:t xml:space="preserve">prepending </w:t>
      </w:r>
      <w:r w:rsidR="009768EE" w:rsidRPr="00E665C5">
        <w:rPr>
          <w:rFonts w:cs="Arial"/>
          <w:sz w:val="20"/>
          <w:szCs w:val="20"/>
        </w:rPr>
        <w:t>absolute ROOT_PATH.</w:t>
      </w:r>
    </w:p>
    <w:p w:rsidR="007B56EF" w:rsidRPr="00E665C5" w:rsidRDefault="007B56EF" w:rsidP="0055121B">
      <w:pPr>
        <w:pStyle w:val="ListParagraph"/>
        <w:numPr>
          <w:ilvl w:val="0"/>
          <w:numId w:val="1"/>
        </w:numPr>
        <w:spacing w:after="0" w:line="240" w:lineRule="auto"/>
        <w:rPr>
          <w:rFonts w:cs="Arial"/>
          <w:sz w:val="20"/>
          <w:szCs w:val="20"/>
        </w:rPr>
      </w:pPr>
      <w:r w:rsidRPr="00E665C5">
        <w:rPr>
          <w:rFonts w:cs="Arial"/>
          <w:sz w:val="20"/>
          <w:szCs w:val="20"/>
        </w:rPr>
        <w:t>Filename with absolute path: Show</w:t>
      </w:r>
      <w:r w:rsidR="009768EE" w:rsidRPr="00E665C5">
        <w:rPr>
          <w:rFonts w:cs="Arial"/>
          <w:sz w:val="20"/>
          <w:szCs w:val="20"/>
        </w:rPr>
        <w:t>s</w:t>
      </w:r>
      <w:r w:rsidRPr="00E665C5">
        <w:rPr>
          <w:rFonts w:cs="Arial"/>
          <w:sz w:val="20"/>
          <w:szCs w:val="20"/>
        </w:rPr>
        <w:t xml:space="preserve"> full path filen</w:t>
      </w:r>
      <w:r w:rsidR="00960730" w:rsidRPr="00E665C5">
        <w:rPr>
          <w:rFonts w:cs="Arial"/>
          <w:sz w:val="20"/>
          <w:szCs w:val="20"/>
        </w:rPr>
        <w:t>ame as it appears in the sc</w:t>
      </w:r>
      <w:r w:rsidR="009768EE" w:rsidRPr="00E665C5">
        <w:rPr>
          <w:rFonts w:cs="Arial"/>
          <w:sz w:val="20"/>
          <w:szCs w:val="20"/>
        </w:rPr>
        <w:t>ript.</w:t>
      </w:r>
    </w:p>
    <w:p w:rsidR="0055121B" w:rsidRPr="00E665C5" w:rsidRDefault="0055121B" w:rsidP="00D1430A">
      <w:pPr>
        <w:spacing w:after="0" w:line="240" w:lineRule="auto"/>
        <w:rPr>
          <w:rFonts w:cs="Arial"/>
          <w:sz w:val="20"/>
          <w:szCs w:val="20"/>
        </w:rPr>
      </w:pPr>
    </w:p>
    <w:p w:rsidR="007F5811" w:rsidRPr="00E665C5" w:rsidRDefault="007F5811" w:rsidP="00D1430A">
      <w:pPr>
        <w:spacing w:after="0" w:line="240" w:lineRule="auto"/>
        <w:rPr>
          <w:rFonts w:cs="Arial"/>
          <w:sz w:val="20"/>
          <w:szCs w:val="20"/>
        </w:rPr>
      </w:pPr>
      <w:r w:rsidRPr="00E665C5">
        <w:rPr>
          <w:rFonts w:cs="Arial"/>
          <w:sz w:val="20"/>
          <w:szCs w:val="20"/>
        </w:rPr>
        <w:t>For output files:</w:t>
      </w:r>
    </w:p>
    <w:p w:rsidR="007F5811" w:rsidRPr="00E665C5" w:rsidRDefault="00960730" w:rsidP="00960730">
      <w:pPr>
        <w:pStyle w:val="ListParagraph"/>
        <w:numPr>
          <w:ilvl w:val="0"/>
          <w:numId w:val="2"/>
        </w:numPr>
        <w:spacing w:after="0" w:line="240" w:lineRule="auto"/>
        <w:rPr>
          <w:rFonts w:cs="Arial"/>
          <w:sz w:val="20"/>
          <w:szCs w:val="20"/>
        </w:rPr>
      </w:pPr>
      <w:r w:rsidRPr="00E665C5">
        <w:rPr>
          <w:rFonts w:cs="Arial"/>
          <w:sz w:val="20"/>
          <w:szCs w:val="20"/>
        </w:rPr>
        <w:t>Filename without a path: Show</w:t>
      </w:r>
      <w:r w:rsidR="009768EE" w:rsidRPr="00E665C5">
        <w:rPr>
          <w:rFonts w:cs="Arial"/>
          <w:sz w:val="20"/>
          <w:szCs w:val="20"/>
        </w:rPr>
        <w:t>s</w:t>
      </w:r>
      <w:r w:rsidRPr="00E665C5">
        <w:rPr>
          <w:rFonts w:cs="Arial"/>
          <w:sz w:val="20"/>
          <w:szCs w:val="20"/>
        </w:rPr>
        <w:t xml:space="preserve"> filename without a </w:t>
      </w:r>
      <w:r w:rsidR="009768EE" w:rsidRPr="00E665C5">
        <w:rPr>
          <w:rFonts w:cs="Arial"/>
          <w:sz w:val="20"/>
          <w:szCs w:val="20"/>
        </w:rPr>
        <w:t>path</w:t>
      </w:r>
    </w:p>
    <w:p w:rsidR="00960730" w:rsidRPr="00E665C5" w:rsidRDefault="00960730" w:rsidP="00960730">
      <w:pPr>
        <w:pStyle w:val="ListParagraph"/>
        <w:numPr>
          <w:ilvl w:val="0"/>
          <w:numId w:val="2"/>
        </w:numPr>
        <w:spacing w:after="0" w:line="240" w:lineRule="auto"/>
        <w:rPr>
          <w:rFonts w:cs="Arial"/>
          <w:sz w:val="20"/>
          <w:szCs w:val="20"/>
        </w:rPr>
      </w:pPr>
      <w:r w:rsidRPr="00E665C5">
        <w:rPr>
          <w:rFonts w:cs="Arial"/>
          <w:sz w:val="20"/>
          <w:szCs w:val="20"/>
        </w:rPr>
        <w:t>Filename with relative path: Show</w:t>
      </w:r>
      <w:r w:rsidR="009768EE" w:rsidRPr="00E665C5">
        <w:rPr>
          <w:rFonts w:cs="Arial"/>
          <w:sz w:val="20"/>
          <w:szCs w:val="20"/>
        </w:rPr>
        <w:t>s</w:t>
      </w:r>
      <w:r w:rsidRPr="00E665C5">
        <w:rPr>
          <w:rFonts w:cs="Arial"/>
          <w:sz w:val="20"/>
          <w:szCs w:val="20"/>
        </w:rPr>
        <w:t xml:space="preserve"> filename with relative path as it appears in the s</w:t>
      </w:r>
      <w:r w:rsidR="009768EE" w:rsidRPr="00E665C5">
        <w:rPr>
          <w:rFonts w:cs="Arial"/>
          <w:sz w:val="20"/>
          <w:szCs w:val="20"/>
        </w:rPr>
        <w:t>cript.</w:t>
      </w:r>
    </w:p>
    <w:p w:rsidR="00960730" w:rsidRPr="00E665C5" w:rsidRDefault="00960730" w:rsidP="00960730">
      <w:pPr>
        <w:pStyle w:val="ListParagraph"/>
        <w:numPr>
          <w:ilvl w:val="0"/>
          <w:numId w:val="2"/>
        </w:numPr>
        <w:spacing w:after="0" w:line="240" w:lineRule="auto"/>
        <w:rPr>
          <w:rFonts w:cs="Arial"/>
          <w:sz w:val="20"/>
          <w:szCs w:val="20"/>
        </w:rPr>
      </w:pPr>
      <w:r w:rsidRPr="00E665C5">
        <w:rPr>
          <w:rFonts w:cs="Arial"/>
          <w:sz w:val="20"/>
          <w:szCs w:val="20"/>
        </w:rPr>
        <w:t xml:space="preserve">Filename with absolute path: </w:t>
      </w:r>
      <w:r w:rsidR="000D343E" w:rsidRPr="00E665C5">
        <w:rPr>
          <w:rFonts w:cs="Arial"/>
          <w:sz w:val="20"/>
          <w:szCs w:val="20"/>
        </w:rPr>
        <w:t>Show</w:t>
      </w:r>
      <w:r w:rsidR="009768EE" w:rsidRPr="00E665C5">
        <w:rPr>
          <w:rFonts w:cs="Arial"/>
          <w:sz w:val="20"/>
          <w:szCs w:val="20"/>
        </w:rPr>
        <w:t>s</w:t>
      </w:r>
      <w:r w:rsidR="000D343E" w:rsidRPr="00E665C5">
        <w:rPr>
          <w:rFonts w:cs="Arial"/>
          <w:sz w:val="20"/>
          <w:szCs w:val="20"/>
        </w:rPr>
        <w:t xml:space="preserve"> full path filename as it appears in the sc</w:t>
      </w:r>
      <w:r w:rsidR="009768EE" w:rsidRPr="00E665C5">
        <w:rPr>
          <w:rFonts w:cs="Arial"/>
          <w:sz w:val="20"/>
          <w:szCs w:val="20"/>
        </w:rPr>
        <w:t>ript.</w:t>
      </w:r>
    </w:p>
    <w:p w:rsidR="000D343E" w:rsidRPr="00E665C5" w:rsidRDefault="000D343E" w:rsidP="000D343E">
      <w:pPr>
        <w:spacing w:after="0" w:line="240" w:lineRule="auto"/>
        <w:rPr>
          <w:rFonts w:cs="Arial"/>
          <w:sz w:val="20"/>
          <w:szCs w:val="20"/>
        </w:rPr>
      </w:pPr>
    </w:p>
    <w:p w:rsidR="00CF068D" w:rsidRPr="0080775B" w:rsidRDefault="00CF068D" w:rsidP="00411672">
      <w:pPr>
        <w:pStyle w:val="Heading3"/>
      </w:pPr>
      <w:r w:rsidRPr="0080775B">
        <w:t>For showing filenam</w:t>
      </w:r>
      <w:r w:rsidR="00FA5F1C">
        <w:t xml:space="preserve">e in resource Show Script </w:t>
      </w:r>
      <w:r w:rsidR="00BF25D3" w:rsidRPr="0080775B">
        <w:t xml:space="preserve">and </w:t>
      </w:r>
      <w:r w:rsidR="00DB4379" w:rsidRPr="0080775B">
        <w:t xml:space="preserve">writing to </w:t>
      </w:r>
      <w:r w:rsidR="00BF25D3" w:rsidRPr="0080775B">
        <w:t>Script:</w:t>
      </w:r>
    </w:p>
    <w:p w:rsidR="00E53673" w:rsidRPr="00E53673" w:rsidRDefault="00E53673" w:rsidP="00D1430A">
      <w:pPr>
        <w:spacing w:after="0" w:line="240" w:lineRule="auto"/>
        <w:rPr>
          <w:rFonts w:ascii="Arial" w:hAnsi="Arial" w:cs="Arial"/>
          <w:sz w:val="18"/>
          <w:szCs w:val="18"/>
        </w:rPr>
      </w:pPr>
    </w:p>
    <w:p w:rsidR="00134C45" w:rsidRPr="00E665C5" w:rsidRDefault="00134C45" w:rsidP="00134C45">
      <w:pPr>
        <w:spacing w:after="0" w:line="240" w:lineRule="auto"/>
        <w:rPr>
          <w:rFonts w:cs="Arial"/>
          <w:sz w:val="20"/>
          <w:szCs w:val="20"/>
        </w:rPr>
      </w:pPr>
      <w:r w:rsidRPr="00E665C5">
        <w:rPr>
          <w:rFonts w:cs="Arial"/>
          <w:sz w:val="20"/>
          <w:szCs w:val="20"/>
        </w:rPr>
        <w:t>For input files:</w:t>
      </w:r>
    </w:p>
    <w:p w:rsidR="00C16F6D" w:rsidRPr="00E665C5" w:rsidRDefault="00134C45" w:rsidP="00134C45">
      <w:pPr>
        <w:pStyle w:val="ListParagraph"/>
        <w:numPr>
          <w:ilvl w:val="0"/>
          <w:numId w:val="3"/>
        </w:numPr>
        <w:spacing w:after="0" w:line="240" w:lineRule="auto"/>
        <w:rPr>
          <w:rFonts w:cs="Arial"/>
          <w:sz w:val="20"/>
          <w:szCs w:val="20"/>
        </w:rPr>
      </w:pPr>
      <w:r w:rsidRPr="00E665C5">
        <w:rPr>
          <w:rFonts w:cs="Arial"/>
          <w:sz w:val="20"/>
          <w:szCs w:val="20"/>
        </w:rPr>
        <w:t xml:space="preserve">Filename without a path: </w:t>
      </w:r>
      <w:r w:rsidR="00B72D41" w:rsidRPr="00E665C5">
        <w:rPr>
          <w:rFonts w:cs="Arial"/>
          <w:sz w:val="20"/>
          <w:szCs w:val="20"/>
        </w:rPr>
        <w:t xml:space="preserve">Some shows only </w:t>
      </w:r>
      <w:r w:rsidRPr="00E665C5">
        <w:rPr>
          <w:rFonts w:cs="Arial"/>
          <w:sz w:val="20"/>
          <w:szCs w:val="20"/>
        </w:rPr>
        <w:t>filename</w:t>
      </w:r>
      <w:r w:rsidR="00B72D41" w:rsidRPr="00E665C5">
        <w:rPr>
          <w:rFonts w:cs="Arial"/>
          <w:sz w:val="20"/>
          <w:szCs w:val="20"/>
        </w:rPr>
        <w:t xml:space="preserve"> and some shows full </w:t>
      </w:r>
      <w:r w:rsidR="00B45BEF" w:rsidRPr="00E665C5">
        <w:rPr>
          <w:rFonts w:cs="Arial"/>
          <w:sz w:val="20"/>
          <w:szCs w:val="20"/>
        </w:rPr>
        <w:t xml:space="preserve">path </w:t>
      </w:r>
      <w:r w:rsidR="00B72D41" w:rsidRPr="00E665C5">
        <w:rPr>
          <w:rFonts w:cs="Arial"/>
          <w:sz w:val="20"/>
          <w:szCs w:val="20"/>
        </w:rPr>
        <w:t>filename</w:t>
      </w:r>
      <w:r w:rsidRPr="00E665C5">
        <w:rPr>
          <w:rFonts w:cs="Arial"/>
          <w:sz w:val="20"/>
          <w:szCs w:val="20"/>
        </w:rPr>
        <w:t xml:space="preserve">. </w:t>
      </w:r>
      <w:r w:rsidR="00C16F6D" w:rsidRPr="00E665C5">
        <w:rPr>
          <w:rFonts w:cs="Arial"/>
          <w:sz w:val="20"/>
          <w:szCs w:val="20"/>
        </w:rPr>
        <w:t>The current behavior is not consistent in GMAT. For example</w:t>
      </w:r>
      <w:r w:rsidR="00BF25D3" w:rsidRPr="00E665C5">
        <w:rPr>
          <w:rFonts w:cs="Arial"/>
          <w:sz w:val="20"/>
          <w:szCs w:val="20"/>
        </w:rPr>
        <w:t xml:space="preserve">, </w:t>
      </w:r>
      <w:proofErr w:type="spellStart"/>
      <w:r w:rsidR="00C16F6D" w:rsidRPr="00E665C5">
        <w:rPr>
          <w:rFonts w:cs="Arial"/>
          <w:sz w:val="20"/>
          <w:szCs w:val="20"/>
        </w:rPr>
        <w:t>ODEModel</w:t>
      </w:r>
      <w:proofErr w:type="spellEnd"/>
      <w:r w:rsidR="00C16F6D" w:rsidRPr="00E665C5">
        <w:rPr>
          <w:rFonts w:cs="Arial"/>
          <w:sz w:val="20"/>
          <w:szCs w:val="20"/>
        </w:rPr>
        <w:t xml:space="preserve"> </w:t>
      </w:r>
      <w:proofErr w:type="spellStart"/>
      <w:r w:rsidR="00C16F6D" w:rsidRPr="00E665C5">
        <w:rPr>
          <w:rFonts w:cs="Arial"/>
          <w:sz w:val="20"/>
          <w:szCs w:val="20"/>
        </w:rPr>
        <w:t>PotentialFile</w:t>
      </w:r>
      <w:proofErr w:type="spellEnd"/>
      <w:r w:rsidR="00C16F6D" w:rsidRPr="00E665C5">
        <w:rPr>
          <w:rFonts w:cs="Arial"/>
          <w:sz w:val="20"/>
          <w:szCs w:val="20"/>
        </w:rPr>
        <w:t xml:space="preserve"> shows 'JGM2.cof' without path, but </w:t>
      </w:r>
      <w:proofErr w:type="spellStart"/>
      <w:r w:rsidR="00C16F6D" w:rsidRPr="00E665C5">
        <w:rPr>
          <w:rFonts w:cs="Arial"/>
          <w:sz w:val="20"/>
          <w:szCs w:val="20"/>
        </w:rPr>
        <w:t>GroundTrackPlot</w:t>
      </w:r>
      <w:proofErr w:type="spellEnd"/>
      <w:r w:rsidR="00C16F6D" w:rsidRPr="00E665C5">
        <w:rPr>
          <w:rFonts w:cs="Arial"/>
          <w:sz w:val="20"/>
          <w:szCs w:val="20"/>
        </w:rPr>
        <w:t xml:space="preserve"> </w:t>
      </w:r>
      <w:proofErr w:type="spellStart"/>
      <w:r w:rsidR="00C16F6D" w:rsidRPr="00E665C5">
        <w:rPr>
          <w:rFonts w:cs="Arial"/>
          <w:sz w:val="20"/>
          <w:szCs w:val="20"/>
        </w:rPr>
        <w:t>TextureMap</w:t>
      </w:r>
      <w:proofErr w:type="spellEnd"/>
      <w:r w:rsidR="00C16F6D" w:rsidRPr="00E665C5">
        <w:rPr>
          <w:rFonts w:cs="Arial"/>
          <w:sz w:val="20"/>
          <w:szCs w:val="20"/>
        </w:rPr>
        <w:t xml:space="preserve"> shows with full path. </w:t>
      </w:r>
    </w:p>
    <w:p w:rsidR="00134C45" w:rsidRPr="00E665C5" w:rsidRDefault="00134C45" w:rsidP="00134C45">
      <w:pPr>
        <w:pStyle w:val="ListParagraph"/>
        <w:numPr>
          <w:ilvl w:val="0"/>
          <w:numId w:val="3"/>
        </w:numPr>
        <w:spacing w:after="0" w:line="240" w:lineRule="auto"/>
        <w:rPr>
          <w:rFonts w:cs="Arial"/>
          <w:sz w:val="20"/>
          <w:szCs w:val="20"/>
        </w:rPr>
      </w:pPr>
      <w:r w:rsidRPr="00E665C5">
        <w:rPr>
          <w:rFonts w:cs="Arial"/>
          <w:sz w:val="20"/>
          <w:szCs w:val="20"/>
        </w:rPr>
        <w:t>Filename with relative path: Show</w:t>
      </w:r>
      <w:r w:rsidR="00B72D41" w:rsidRPr="00E665C5">
        <w:rPr>
          <w:rFonts w:cs="Arial"/>
          <w:sz w:val="20"/>
          <w:szCs w:val="20"/>
        </w:rPr>
        <w:t>s</w:t>
      </w:r>
      <w:r w:rsidRPr="00E665C5">
        <w:rPr>
          <w:rFonts w:cs="Arial"/>
          <w:sz w:val="20"/>
          <w:szCs w:val="20"/>
        </w:rPr>
        <w:t xml:space="preserve"> </w:t>
      </w:r>
      <w:r w:rsidR="00BF25D3" w:rsidRPr="00E665C5">
        <w:rPr>
          <w:rFonts w:cs="Arial"/>
          <w:sz w:val="20"/>
          <w:szCs w:val="20"/>
        </w:rPr>
        <w:t>filename with relative path as it appears in the s</w:t>
      </w:r>
      <w:r w:rsidR="00B72D41" w:rsidRPr="00E665C5">
        <w:rPr>
          <w:rFonts w:cs="Arial"/>
          <w:sz w:val="20"/>
          <w:szCs w:val="20"/>
        </w:rPr>
        <w:t>cript.</w:t>
      </w:r>
    </w:p>
    <w:p w:rsidR="00134C45" w:rsidRPr="00E665C5" w:rsidRDefault="00134C45" w:rsidP="00134C45">
      <w:pPr>
        <w:pStyle w:val="ListParagraph"/>
        <w:numPr>
          <w:ilvl w:val="0"/>
          <w:numId w:val="3"/>
        </w:numPr>
        <w:spacing w:after="0" w:line="240" w:lineRule="auto"/>
        <w:rPr>
          <w:rFonts w:cs="Arial"/>
          <w:sz w:val="20"/>
          <w:szCs w:val="20"/>
        </w:rPr>
      </w:pPr>
      <w:r w:rsidRPr="00E665C5">
        <w:rPr>
          <w:rFonts w:cs="Arial"/>
          <w:sz w:val="20"/>
          <w:szCs w:val="20"/>
        </w:rPr>
        <w:t>Filename with absolute path: Show full path filename as it appears in the sc</w:t>
      </w:r>
      <w:r w:rsidR="00B72D41" w:rsidRPr="00E665C5">
        <w:rPr>
          <w:rFonts w:cs="Arial"/>
          <w:sz w:val="20"/>
          <w:szCs w:val="20"/>
        </w:rPr>
        <w:t>ript.</w:t>
      </w:r>
    </w:p>
    <w:p w:rsidR="00134C45" w:rsidRPr="00E665C5" w:rsidRDefault="00134C45" w:rsidP="00134C45">
      <w:pPr>
        <w:spacing w:after="0" w:line="240" w:lineRule="auto"/>
        <w:rPr>
          <w:rFonts w:cs="Arial"/>
          <w:sz w:val="20"/>
          <w:szCs w:val="20"/>
        </w:rPr>
      </w:pPr>
    </w:p>
    <w:p w:rsidR="00134C45" w:rsidRPr="00E665C5" w:rsidRDefault="00134C45" w:rsidP="00134C45">
      <w:pPr>
        <w:spacing w:after="0" w:line="240" w:lineRule="auto"/>
        <w:rPr>
          <w:rFonts w:cs="Arial"/>
          <w:sz w:val="20"/>
          <w:szCs w:val="20"/>
        </w:rPr>
      </w:pPr>
      <w:r w:rsidRPr="00E665C5">
        <w:rPr>
          <w:rFonts w:cs="Arial"/>
          <w:sz w:val="20"/>
          <w:szCs w:val="20"/>
        </w:rPr>
        <w:t>For output files:</w:t>
      </w:r>
    </w:p>
    <w:p w:rsidR="00134C45" w:rsidRPr="00E665C5" w:rsidRDefault="00134C45" w:rsidP="00134C45">
      <w:pPr>
        <w:pStyle w:val="ListParagraph"/>
        <w:numPr>
          <w:ilvl w:val="0"/>
          <w:numId w:val="4"/>
        </w:numPr>
        <w:spacing w:after="0" w:line="240" w:lineRule="auto"/>
        <w:rPr>
          <w:rFonts w:cs="Arial"/>
          <w:sz w:val="20"/>
          <w:szCs w:val="20"/>
        </w:rPr>
      </w:pPr>
      <w:r w:rsidRPr="00E665C5">
        <w:rPr>
          <w:rFonts w:cs="Arial"/>
          <w:sz w:val="20"/>
          <w:szCs w:val="20"/>
        </w:rPr>
        <w:t>Filename without a path: Show</w:t>
      </w:r>
      <w:r w:rsidR="0095518E" w:rsidRPr="00E665C5">
        <w:rPr>
          <w:rFonts w:cs="Arial"/>
          <w:sz w:val="20"/>
          <w:szCs w:val="20"/>
        </w:rPr>
        <w:t>s</w:t>
      </w:r>
      <w:r w:rsidRPr="00E665C5">
        <w:rPr>
          <w:rFonts w:cs="Arial"/>
          <w:sz w:val="20"/>
          <w:szCs w:val="20"/>
        </w:rPr>
        <w:t xml:space="preserve"> filename without a </w:t>
      </w:r>
      <w:r w:rsidR="0095518E" w:rsidRPr="00E665C5">
        <w:rPr>
          <w:rFonts w:cs="Arial"/>
          <w:sz w:val="20"/>
          <w:szCs w:val="20"/>
        </w:rPr>
        <w:t>path</w:t>
      </w:r>
    </w:p>
    <w:p w:rsidR="00134C45" w:rsidRPr="00E665C5" w:rsidRDefault="00134C45" w:rsidP="00134C45">
      <w:pPr>
        <w:pStyle w:val="ListParagraph"/>
        <w:numPr>
          <w:ilvl w:val="0"/>
          <w:numId w:val="4"/>
        </w:numPr>
        <w:spacing w:after="0" w:line="240" w:lineRule="auto"/>
        <w:rPr>
          <w:rFonts w:cs="Arial"/>
          <w:sz w:val="20"/>
          <w:szCs w:val="20"/>
        </w:rPr>
      </w:pPr>
      <w:r w:rsidRPr="00E665C5">
        <w:rPr>
          <w:rFonts w:cs="Arial"/>
          <w:sz w:val="20"/>
          <w:szCs w:val="20"/>
        </w:rPr>
        <w:t>Filename with relative path: Show</w:t>
      </w:r>
      <w:r w:rsidR="0095518E" w:rsidRPr="00E665C5">
        <w:rPr>
          <w:rFonts w:cs="Arial"/>
          <w:sz w:val="20"/>
          <w:szCs w:val="20"/>
        </w:rPr>
        <w:t>s</w:t>
      </w:r>
      <w:r w:rsidRPr="00E665C5">
        <w:rPr>
          <w:rFonts w:cs="Arial"/>
          <w:sz w:val="20"/>
          <w:szCs w:val="20"/>
        </w:rPr>
        <w:t xml:space="preserve"> filename with relative path as it appears in the s</w:t>
      </w:r>
      <w:r w:rsidR="0095518E" w:rsidRPr="00E665C5">
        <w:rPr>
          <w:rFonts w:cs="Arial"/>
          <w:sz w:val="20"/>
          <w:szCs w:val="20"/>
        </w:rPr>
        <w:t>cript.</w:t>
      </w:r>
    </w:p>
    <w:p w:rsidR="00EE551E" w:rsidRPr="00E665C5" w:rsidRDefault="00134C45" w:rsidP="00D1430A">
      <w:pPr>
        <w:pStyle w:val="ListParagraph"/>
        <w:numPr>
          <w:ilvl w:val="0"/>
          <w:numId w:val="4"/>
        </w:numPr>
        <w:spacing w:after="0" w:line="240" w:lineRule="auto"/>
        <w:rPr>
          <w:rFonts w:cs="Arial"/>
          <w:sz w:val="20"/>
          <w:szCs w:val="20"/>
        </w:rPr>
      </w:pPr>
      <w:r w:rsidRPr="00E665C5">
        <w:rPr>
          <w:rFonts w:cs="Arial"/>
          <w:sz w:val="20"/>
          <w:szCs w:val="20"/>
        </w:rPr>
        <w:t xml:space="preserve">Filename with absolute path: Show full path filename as it appears in the </w:t>
      </w:r>
      <w:r w:rsidR="0095518E" w:rsidRPr="00E665C5">
        <w:rPr>
          <w:rFonts w:cs="Arial"/>
          <w:sz w:val="20"/>
          <w:szCs w:val="20"/>
        </w:rPr>
        <w:t>script.</w:t>
      </w:r>
    </w:p>
    <w:p w:rsidR="0041427F" w:rsidRPr="00E665C5" w:rsidRDefault="0041427F" w:rsidP="0041427F">
      <w:pPr>
        <w:pStyle w:val="ListParagraph"/>
        <w:spacing w:after="0" w:line="240" w:lineRule="auto"/>
        <w:rPr>
          <w:rFonts w:cs="Arial"/>
          <w:sz w:val="20"/>
          <w:szCs w:val="20"/>
        </w:rPr>
      </w:pPr>
    </w:p>
    <w:p w:rsidR="00EE551E" w:rsidRDefault="00EE551E" w:rsidP="00411672">
      <w:pPr>
        <w:pStyle w:val="Heading3"/>
      </w:pPr>
      <w:r>
        <w:t>File search order</w:t>
      </w:r>
    </w:p>
    <w:p w:rsidR="00EE551E" w:rsidRDefault="00EE551E" w:rsidP="00D1430A">
      <w:pPr>
        <w:spacing w:after="0" w:line="240" w:lineRule="auto"/>
        <w:rPr>
          <w:rFonts w:ascii="Arial" w:hAnsi="Arial" w:cs="Arial"/>
          <w:sz w:val="18"/>
          <w:szCs w:val="18"/>
        </w:rPr>
      </w:pPr>
    </w:p>
    <w:p w:rsidR="008528A1" w:rsidRPr="00E665C5" w:rsidRDefault="002127BE" w:rsidP="00D1430A">
      <w:pPr>
        <w:spacing w:after="0" w:line="240" w:lineRule="auto"/>
        <w:rPr>
          <w:rFonts w:cs="Arial"/>
          <w:sz w:val="20"/>
          <w:szCs w:val="20"/>
        </w:rPr>
      </w:pPr>
      <w:r w:rsidRPr="00E665C5">
        <w:rPr>
          <w:rFonts w:cs="Arial"/>
          <w:sz w:val="20"/>
          <w:szCs w:val="20"/>
        </w:rPr>
        <w:t>Currently i</w:t>
      </w:r>
      <w:r w:rsidR="008528A1" w:rsidRPr="00E665C5">
        <w:rPr>
          <w:rFonts w:cs="Arial"/>
          <w:sz w:val="20"/>
          <w:szCs w:val="20"/>
        </w:rPr>
        <w:t xml:space="preserve">t assumes all </w:t>
      </w:r>
      <w:r w:rsidR="00E90D64" w:rsidRPr="00E665C5">
        <w:rPr>
          <w:rFonts w:cs="Arial"/>
          <w:sz w:val="20"/>
          <w:szCs w:val="20"/>
        </w:rPr>
        <w:t xml:space="preserve">input </w:t>
      </w:r>
      <w:r w:rsidR="008528A1" w:rsidRPr="00E665C5">
        <w:rPr>
          <w:rFonts w:cs="Arial"/>
          <w:sz w:val="20"/>
          <w:szCs w:val="20"/>
        </w:rPr>
        <w:t xml:space="preserve">files are in the /data directory where GMAT.exe is located.  The search order implementation is not isolated in one place.  For example, The </w:t>
      </w:r>
      <w:proofErr w:type="spellStart"/>
      <w:r w:rsidR="008528A1" w:rsidRPr="00E665C5">
        <w:rPr>
          <w:rFonts w:cs="Arial"/>
          <w:sz w:val="20"/>
          <w:szCs w:val="20"/>
        </w:rPr>
        <w:t>SolarSystem</w:t>
      </w:r>
      <w:proofErr w:type="spellEnd"/>
      <w:r w:rsidR="008528A1" w:rsidRPr="00E665C5">
        <w:rPr>
          <w:rFonts w:cs="Arial"/>
          <w:sz w:val="20"/>
          <w:szCs w:val="20"/>
        </w:rPr>
        <w:t xml:space="preserve"> </w:t>
      </w:r>
      <w:r w:rsidR="007762D8" w:rsidRPr="00E665C5">
        <w:rPr>
          <w:rFonts w:cs="Arial"/>
          <w:sz w:val="20"/>
          <w:szCs w:val="20"/>
        </w:rPr>
        <w:t xml:space="preserve">and </w:t>
      </w:r>
      <w:proofErr w:type="spellStart"/>
      <w:r w:rsidR="007762D8" w:rsidRPr="00E665C5">
        <w:rPr>
          <w:rFonts w:cs="Arial"/>
          <w:sz w:val="20"/>
          <w:szCs w:val="20"/>
        </w:rPr>
        <w:t>SpiceInterface</w:t>
      </w:r>
      <w:proofErr w:type="spellEnd"/>
      <w:r w:rsidR="007762D8" w:rsidRPr="00E665C5">
        <w:rPr>
          <w:rFonts w:cs="Arial"/>
          <w:sz w:val="20"/>
          <w:szCs w:val="20"/>
        </w:rPr>
        <w:t xml:space="preserve"> implemented own search order</w:t>
      </w:r>
      <w:r w:rsidR="008528A1" w:rsidRPr="00E665C5">
        <w:rPr>
          <w:rFonts w:cs="Arial"/>
          <w:sz w:val="20"/>
          <w:szCs w:val="20"/>
        </w:rPr>
        <w:t xml:space="preserve"> for DE file </w:t>
      </w:r>
      <w:r w:rsidR="007762D8" w:rsidRPr="00E665C5">
        <w:rPr>
          <w:rFonts w:cs="Arial"/>
          <w:sz w:val="20"/>
          <w:szCs w:val="20"/>
        </w:rPr>
        <w:t>and Spice Kernel.</w:t>
      </w:r>
      <w:r w:rsidR="001D5F85">
        <w:rPr>
          <w:rFonts w:cs="Arial"/>
          <w:sz w:val="20"/>
          <w:szCs w:val="20"/>
        </w:rPr>
        <w:t xml:space="preserve">  For GUI icon file, it is implemented in </w:t>
      </w:r>
      <w:proofErr w:type="spellStart"/>
      <w:r w:rsidR="001D5F85">
        <w:rPr>
          <w:rFonts w:cs="Arial"/>
          <w:sz w:val="20"/>
          <w:szCs w:val="20"/>
        </w:rPr>
        <w:t>GmatAppData</w:t>
      </w:r>
      <w:proofErr w:type="spellEnd"/>
      <w:r w:rsidR="001D5F85">
        <w:rPr>
          <w:rFonts w:cs="Arial"/>
          <w:sz w:val="20"/>
          <w:szCs w:val="20"/>
        </w:rPr>
        <w:t>.</w:t>
      </w:r>
    </w:p>
    <w:p w:rsidR="007762D8" w:rsidRPr="00E665C5" w:rsidRDefault="007762D8" w:rsidP="00D1430A">
      <w:pPr>
        <w:spacing w:after="0" w:line="240" w:lineRule="auto"/>
        <w:rPr>
          <w:rFonts w:cs="Arial"/>
          <w:sz w:val="20"/>
          <w:szCs w:val="20"/>
        </w:rPr>
      </w:pPr>
    </w:p>
    <w:p w:rsidR="00AC56AB" w:rsidRDefault="00EE551E" w:rsidP="00411672">
      <w:pPr>
        <w:pStyle w:val="Heading3"/>
      </w:pPr>
      <w:r>
        <w:t>F</w:t>
      </w:r>
      <w:r w:rsidR="00F805FD">
        <w:t>ile</w:t>
      </w:r>
      <w:r w:rsidR="00676531">
        <w:t xml:space="preserve"> </w:t>
      </w:r>
      <w:r w:rsidR="00F805FD">
        <w:t>path/</w:t>
      </w:r>
      <w:r w:rsidR="00676531">
        <w:t>n</w:t>
      </w:r>
      <w:r w:rsidR="00AC56AB">
        <w:t>ame</w:t>
      </w:r>
      <w:r w:rsidR="00F805FD">
        <w:t xml:space="preserve"> handling</w:t>
      </w:r>
    </w:p>
    <w:p w:rsidR="00F805FD" w:rsidRPr="00F805FD" w:rsidRDefault="00F805FD" w:rsidP="00D1430A">
      <w:pPr>
        <w:spacing w:after="0" w:line="240" w:lineRule="auto"/>
        <w:rPr>
          <w:rFonts w:ascii="Arial" w:hAnsi="Arial" w:cs="Arial"/>
          <w:sz w:val="18"/>
          <w:szCs w:val="18"/>
        </w:rPr>
      </w:pPr>
    </w:p>
    <w:p w:rsidR="00AC56AB" w:rsidRPr="00E665C5" w:rsidRDefault="00AC56AB" w:rsidP="00D1430A">
      <w:pPr>
        <w:spacing w:after="0" w:line="240" w:lineRule="auto"/>
        <w:rPr>
          <w:rFonts w:cs="Arial"/>
          <w:sz w:val="20"/>
          <w:szCs w:val="20"/>
        </w:rPr>
      </w:pPr>
      <w:r w:rsidRPr="00E665C5">
        <w:rPr>
          <w:rFonts w:cs="Arial"/>
          <w:sz w:val="20"/>
          <w:szCs w:val="20"/>
        </w:rPr>
        <w:t xml:space="preserve">During the initialization of GMAT, </w:t>
      </w:r>
      <w:proofErr w:type="spellStart"/>
      <w:r w:rsidR="00A25913" w:rsidRPr="00E665C5">
        <w:rPr>
          <w:rFonts w:cs="Arial"/>
          <w:sz w:val="20"/>
          <w:szCs w:val="20"/>
        </w:rPr>
        <w:t>FileManager</w:t>
      </w:r>
      <w:proofErr w:type="spellEnd"/>
      <w:r w:rsidR="00A25913" w:rsidRPr="00E665C5">
        <w:rPr>
          <w:rFonts w:cs="Arial"/>
          <w:sz w:val="20"/>
          <w:szCs w:val="20"/>
        </w:rPr>
        <w:t xml:space="preserve"> insta</w:t>
      </w:r>
      <w:r w:rsidR="001F607B" w:rsidRPr="00E665C5">
        <w:rPr>
          <w:rFonts w:cs="Arial"/>
          <w:sz w:val="20"/>
          <w:szCs w:val="20"/>
        </w:rPr>
        <w:t xml:space="preserve">nce is created from the </w:t>
      </w:r>
      <w:proofErr w:type="spellStart"/>
      <w:r w:rsidR="001F607B" w:rsidRPr="00E665C5">
        <w:rPr>
          <w:rFonts w:cs="Arial"/>
          <w:sz w:val="20"/>
          <w:szCs w:val="20"/>
        </w:rPr>
        <w:t>GmatApp</w:t>
      </w:r>
      <w:proofErr w:type="spellEnd"/>
      <w:r w:rsidR="001F607B" w:rsidRPr="00E665C5">
        <w:rPr>
          <w:rFonts w:cs="Arial"/>
          <w:sz w:val="20"/>
          <w:szCs w:val="20"/>
        </w:rPr>
        <w:t xml:space="preserve"> and t</w:t>
      </w:r>
      <w:r w:rsidR="00A25913" w:rsidRPr="00E665C5">
        <w:rPr>
          <w:rFonts w:cs="Arial"/>
          <w:sz w:val="20"/>
          <w:szCs w:val="20"/>
        </w:rPr>
        <w:t xml:space="preserve">he following </w:t>
      </w:r>
      <w:r w:rsidR="003C4438" w:rsidRPr="00E665C5">
        <w:rPr>
          <w:rFonts w:cs="Arial"/>
          <w:sz w:val="20"/>
          <w:szCs w:val="20"/>
        </w:rPr>
        <w:t>steps happen</w:t>
      </w:r>
      <w:r w:rsidR="000A6070" w:rsidRPr="00E665C5">
        <w:rPr>
          <w:rFonts w:cs="Arial"/>
          <w:sz w:val="20"/>
          <w:szCs w:val="20"/>
        </w:rPr>
        <w:t>:</w:t>
      </w:r>
    </w:p>
    <w:p w:rsidR="001F607B" w:rsidRPr="00E665C5" w:rsidRDefault="001F607B" w:rsidP="00D1430A">
      <w:pPr>
        <w:spacing w:after="0" w:line="240" w:lineRule="auto"/>
        <w:rPr>
          <w:rFonts w:cs="Arial"/>
          <w:sz w:val="20"/>
          <w:szCs w:val="20"/>
        </w:rPr>
      </w:pPr>
    </w:p>
    <w:p w:rsidR="000A6070" w:rsidRPr="00E665C5" w:rsidRDefault="00FE4DBA" w:rsidP="00FE4DBA">
      <w:pPr>
        <w:pStyle w:val="ListParagraph"/>
        <w:numPr>
          <w:ilvl w:val="0"/>
          <w:numId w:val="12"/>
        </w:numPr>
        <w:spacing w:after="0" w:line="240" w:lineRule="auto"/>
        <w:rPr>
          <w:rFonts w:cs="Arial"/>
          <w:sz w:val="20"/>
          <w:szCs w:val="20"/>
        </w:rPr>
      </w:pPr>
      <w:proofErr w:type="spellStart"/>
      <w:r w:rsidRPr="00E665C5">
        <w:rPr>
          <w:rFonts w:cs="Arial"/>
          <w:sz w:val="20"/>
          <w:szCs w:val="20"/>
        </w:rPr>
        <w:t>FileManage</w:t>
      </w:r>
      <w:r w:rsidR="00E6043E" w:rsidRPr="00E665C5">
        <w:rPr>
          <w:rFonts w:cs="Arial"/>
          <w:sz w:val="20"/>
          <w:szCs w:val="20"/>
        </w:rPr>
        <w:t>r</w:t>
      </w:r>
      <w:proofErr w:type="spellEnd"/>
      <w:r w:rsidR="00E6043E" w:rsidRPr="00E665C5">
        <w:rPr>
          <w:rFonts w:cs="Arial"/>
          <w:sz w:val="20"/>
          <w:szCs w:val="20"/>
        </w:rPr>
        <w:t xml:space="preserve"> sets current working directory</w:t>
      </w:r>
    </w:p>
    <w:p w:rsidR="00711C1D" w:rsidRPr="00E665C5" w:rsidRDefault="00711C1D" w:rsidP="00711C1D">
      <w:pPr>
        <w:pStyle w:val="ListParagraph"/>
        <w:numPr>
          <w:ilvl w:val="0"/>
          <w:numId w:val="12"/>
        </w:numPr>
        <w:spacing w:after="0" w:line="240" w:lineRule="auto"/>
        <w:rPr>
          <w:rFonts w:cs="Arial"/>
          <w:sz w:val="20"/>
          <w:szCs w:val="20"/>
        </w:rPr>
      </w:pPr>
      <w:proofErr w:type="spellStart"/>
      <w:r w:rsidRPr="00E665C5">
        <w:rPr>
          <w:rFonts w:cs="Arial"/>
          <w:sz w:val="20"/>
          <w:szCs w:val="20"/>
        </w:rPr>
        <w:t>FileManager</w:t>
      </w:r>
      <w:proofErr w:type="spellEnd"/>
      <w:r w:rsidRPr="00E665C5">
        <w:rPr>
          <w:rFonts w:cs="Arial"/>
          <w:sz w:val="20"/>
          <w:szCs w:val="20"/>
        </w:rPr>
        <w:t xml:space="preserve"> builds minimal set of default file type path maps and file maps such as paths for data and output and log file.</w:t>
      </w:r>
    </w:p>
    <w:p w:rsidR="00711C1D" w:rsidRPr="00E665C5" w:rsidRDefault="00711C1D" w:rsidP="00711C1D">
      <w:pPr>
        <w:pStyle w:val="ListParagraph"/>
        <w:numPr>
          <w:ilvl w:val="0"/>
          <w:numId w:val="12"/>
        </w:numPr>
        <w:spacing w:after="0" w:line="240" w:lineRule="auto"/>
        <w:rPr>
          <w:rFonts w:cs="Arial"/>
          <w:sz w:val="20"/>
          <w:szCs w:val="20"/>
        </w:rPr>
      </w:pPr>
      <w:proofErr w:type="spellStart"/>
      <w:r w:rsidRPr="00E665C5">
        <w:rPr>
          <w:rFonts w:cs="Arial"/>
          <w:sz w:val="20"/>
          <w:szCs w:val="20"/>
        </w:rPr>
        <w:t>GmatApp</w:t>
      </w:r>
      <w:proofErr w:type="spellEnd"/>
      <w:r w:rsidRPr="00E665C5">
        <w:rPr>
          <w:rFonts w:cs="Arial"/>
          <w:sz w:val="20"/>
          <w:szCs w:val="20"/>
        </w:rPr>
        <w:t xml:space="preserve"> creates Moderator instance.</w:t>
      </w:r>
    </w:p>
    <w:p w:rsidR="00711C1D" w:rsidRPr="00E665C5" w:rsidRDefault="00711C1D" w:rsidP="00711C1D">
      <w:pPr>
        <w:pStyle w:val="ListParagraph"/>
        <w:numPr>
          <w:ilvl w:val="0"/>
          <w:numId w:val="12"/>
        </w:numPr>
        <w:spacing w:after="0" w:line="240" w:lineRule="auto"/>
        <w:rPr>
          <w:rFonts w:cs="Arial"/>
          <w:sz w:val="20"/>
          <w:szCs w:val="20"/>
        </w:rPr>
      </w:pPr>
      <w:proofErr w:type="spellStart"/>
      <w:r w:rsidRPr="00E665C5">
        <w:rPr>
          <w:rFonts w:cs="Arial"/>
          <w:sz w:val="20"/>
          <w:szCs w:val="20"/>
        </w:rPr>
        <w:t>GmatApp</w:t>
      </w:r>
      <w:proofErr w:type="spellEnd"/>
      <w:r w:rsidRPr="00E665C5">
        <w:rPr>
          <w:rFonts w:cs="Arial"/>
          <w:sz w:val="20"/>
          <w:szCs w:val="20"/>
        </w:rPr>
        <w:t xml:space="preserve"> queries </w:t>
      </w:r>
      <w:proofErr w:type="spellStart"/>
      <w:r w:rsidRPr="00E665C5">
        <w:rPr>
          <w:rFonts w:cs="Arial"/>
          <w:sz w:val="20"/>
          <w:szCs w:val="20"/>
        </w:rPr>
        <w:t>FileManager</w:t>
      </w:r>
      <w:proofErr w:type="spellEnd"/>
      <w:r w:rsidRPr="00E665C5">
        <w:rPr>
          <w:rFonts w:cs="Arial"/>
          <w:sz w:val="20"/>
          <w:szCs w:val="20"/>
        </w:rPr>
        <w:t xml:space="preserve"> for full startup file path and passes it to Moderator for reading startup file and other initialization.</w:t>
      </w:r>
    </w:p>
    <w:p w:rsidR="00711C1D" w:rsidRPr="00E665C5" w:rsidRDefault="00711C1D" w:rsidP="00711C1D">
      <w:pPr>
        <w:pStyle w:val="ListParagraph"/>
        <w:numPr>
          <w:ilvl w:val="0"/>
          <w:numId w:val="12"/>
        </w:numPr>
        <w:spacing w:after="0" w:line="240" w:lineRule="auto"/>
        <w:rPr>
          <w:rFonts w:cs="Arial"/>
          <w:sz w:val="20"/>
          <w:szCs w:val="20"/>
        </w:rPr>
      </w:pPr>
      <w:r w:rsidRPr="00E665C5">
        <w:rPr>
          <w:rFonts w:cs="Arial"/>
          <w:sz w:val="20"/>
          <w:szCs w:val="20"/>
        </w:rPr>
        <w:t xml:space="preserve">If Moderator initialization is successful, the </w:t>
      </w:r>
      <w:proofErr w:type="spellStart"/>
      <w:r w:rsidRPr="00E665C5">
        <w:rPr>
          <w:rFonts w:cs="Arial"/>
          <w:sz w:val="20"/>
          <w:szCs w:val="20"/>
        </w:rPr>
        <w:t>GmatApp</w:t>
      </w:r>
      <w:proofErr w:type="spellEnd"/>
      <w:r w:rsidRPr="00E665C5">
        <w:rPr>
          <w:rFonts w:cs="Arial"/>
          <w:sz w:val="20"/>
          <w:szCs w:val="20"/>
        </w:rPr>
        <w:t xml:space="preserve"> does some more initialization and then sets the main icon file that is returned from the </w:t>
      </w:r>
      <w:proofErr w:type="spellStart"/>
      <w:r w:rsidRPr="00E665C5">
        <w:rPr>
          <w:rFonts w:cs="Arial"/>
          <w:sz w:val="20"/>
          <w:szCs w:val="20"/>
        </w:rPr>
        <w:t>FileManager</w:t>
      </w:r>
      <w:proofErr w:type="spellEnd"/>
      <w:r w:rsidRPr="00E665C5">
        <w:rPr>
          <w:rFonts w:cs="Arial"/>
          <w:sz w:val="20"/>
          <w:szCs w:val="20"/>
        </w:rPr>
        <w:t>.</w:t>
      </w:r>
    </w:p>
    <w:p w:rsidR="00711C1D" w:rsidRPr="00E665C5" w:rsidRDefault="00711C1D" w:rsidP="00711C1D">
      <w:pPr>
        <w:pStyle w:val="ListParagraph"/>
        <w:numPr>
          <w:ilvl w:val="0"/>
          <w:numId w:val="12"/>
        </w:numPr>
        <w:spacing w:after="0" w:line="240" w:lineRule="auto"/>
        <w:rPr>
          <w:rFonts w:cs="Arial"/>
          <w:sz w:val="20"/>
          <w:szCs w:val="20"/>
        </w:rPr>
      </w:pPr>
      <w:proofErr w:type="spellStart"/>
      <w:r w:rsidRPr="00E665C5">
        <w:rPr>
          <w:rFonts w:cs="Arial"/>
          <w:sz w:val="20"/>
          <w:szCs w:val="20"/>
        </w:rPr>
        <w:t>GmatApp</w:t>
      </w:r>
      <w:proofErr w:type="spellEnd"/>
      <w:r w:rsidRPr="00E665C5">
        <w:rPr>
          <w:rFonts w:cs="Arial"/>
          <w:sz w:val="20"/>
          <w:szCs w:val="20"/>
        </w:rPr>
        <w:t xml:space="preserve"> sets current directory as working directory </w:t>
      </w:r>
    </w:p>
    <w:p w:rsidR="00711C1D" w:rsidRPr="00E665C5" w:rsidRDefault="00711C1D" w:rsidP="00711C1D">
      <w:pPr>
        <w:pStyle w:val="ListParagraph"/>
        <w:numPr>
          <w:ilvl w:val="0"/>
          <w:numId w:val="12"/>
        </w:numPr>
        <w:spacing w:after="0" w:line="240" w:lineRule="auto"/>
        <w:rPr>
          <w:rFonts w:cs="Arial"/>
          <w:sz w:val="20"/>
          <w:szCs w:val="20"/>
        </w:rPr>
      </w:pPr>
      <w:proofErr w:type="spellStart"/>
      <w:r w:rsidRPr="00E665C5">
        <w:rPr>
          <w:rFonts w:cs="Arial"/>
          <w:sz w:val="20"/>
          <w:szCs w:val="20"/>
        </w:rPr>
        <w:t>GmatApp</w:t>
      </w:r>
      <w:proofErr w:type="spellEnd"/>
      <w:r w:rsidRPr="00E665C5">
        <w:rPr>
          <w:rFonts w:cs="Arial"/>
          <w:sz w:val="20"/>
          <w:szCs w:val="20"/>
        </w:rPr>
        <w:t xml:space="preserve"> parses command line options</w:t>
      </w:r>
    </w:p>
    <w:p w:rsidR="00711C1D" w:rsidRPr="00E665C5" w:rsidRDefault="00711C1D" w:rsidP="00711C1D">
      <w:pPr>
        <w:pStyle w:val="ListParagraph"/>
        <w:numPr>
          <w:ilvl w:val="0"/>
          <w:numId w:val="12"/>
        </w:numPr>
        <w:spacing w:after="0" w:line="240" w:lineRule="auto"/>
        <w:rPr>
          <w:rFonts w:cs="Arial"/>
          <w:sz w:val="20"/>
          <w:szCs w:val="20"/>
        </w:rPr>
      </w:pPr>
      <w:proofErr w:type="spellStart"/>
      <w:r w:rsidRPr="00E665C5">
        <w:rPr>
          <w:rFonts w:cs="Arial"/>
          <w:sz w:val="20"/>
          <w:szCs w:val="20"/>
        </w:rPr>
        <w:t>GmatApp</w:t>
      </w:r>
      <w:proofErr w:type="spellEnd"/>
      <w:r w:rsidRPr="00E665C5">
        <w:rPr>
          <w:rFonts w:cs="Arial"/>
          <w:sz w:val="20"/>
          <w:szCs w:val="20"/>
        </w:rPr>
        <w:t xml:space="preserve"> creates </w:t>
      </w:r>
      <w:proofErr w:type="spellStart"/>
      <w:r w:rsidRPr="00E665C5">
        <w:rPr>
          <w:rFonts w:cs="Arial"/>
          <w:sz w:val="20"/>
          <w:szCs w:val="20"/>
        </w:rPr>
        <w:t>GmatMainFrame</w:t>
      </w:r>
      <w:proofErr w:type="spellEnd"/>
      <w:r w:rsidRPr="00E665C5">
        <w:rPr>
          <w:rFonts w:cs="Arial"/>
          <w:sz w:val="20"/>
          <w:szCs w:val="20"/>
        </w:rPr>
        <w:t xml:space="preserve"> and then do necessary actions based on the command options</w:t>
      </w:r>
    </w:p>
    <w:p w:rsidR="000A6070" w:rsidRPr="00E665C5" w:rsidRDefault="000A6070" w:rsidP="000A6070">
      <w:pPr>
        <w:spacing w:after="0" w:line="240" w:lineRule="auto"/>
        <w:rPr>
          <w:rFonts w:cs="Arial"/>
          <w:sz w:val="20"/>
          <w:szCs w:val="20"/>
        </w:rPr>
      </w:pPr>
    </w:p>
    <w:p w:rsidR="001F607B" w:rsidRPr="00E665C5" w:rsidRDefault="00BC2382" w:rsidP="003C4438">
      <w:pPr>
        <w:spacing w:after="0" w:line="240" w:lineRule="auto"/>
        <w:rPr>
          <w:rFonts w:cs="Arial"/>
          <w:sz w:val="20"/>
          <w:szCs w:val="20"/>
        </w:rPr>
      </w:pPr>
      <w:r w:rsidRPr="00E665C5">
        <w:rPr>
          <w:rFonts w:cs="Arial"/>
          <w:sz w:val="20"/>
          <w:szCs w:val="20"/>
        </w:rPr>
        <w:t xml:space="preserve">During the execution, </w:t>
      </w:r>
      <w:r w:rsidR="005B17FB" w:rsidRPr="00E665C5">
        <w:rPr>
          <w:rFonts w:cs="Arial"/>
          <w:sz w:val="20"/>
          <w:szCs w:val="20"/>
        </w:rPr>
        <w:t xml:space="preserve">each resource accessing file queries </w:t>
      </w:r>
      <w:proofErr w:type="spellStart"/>
      <w:r w:rsidR="005B17FB" w:rsidRPr="00E665C5">
        <w:rPr>
          <w:rFonts w:cs="Arial"/>
          <w:sz w:val="20"/>
          <w:szCs w:val="20"/>
        </w:rPr>
        <w:t>FileManager</w:t>
      </w:r>
      <w:proofErr w:type="spellEnd"/>
      <w:r w:rsidR="005B17FB" w:rsidRPr="00E665C5">
        <w:rPr>
          <w:rFonts w:cs="Arial"/>
          <w:sz w:val="20"/>
          <w:szCs w:val="20"/>
        </w:rPr>
        <w:t xml:space="preserve"> for full path for the file type</w:t>
      </w:r>
      <w:r w:rsidR="00D47D86" w:rsidRPr="00E665C5">
        <w:rPr>
          <w:rFonts w:cs="Arial"/>
          <w:sz w:val="20"/>
          <w:szCs w:val="20"/>
        </w:rPr>
        <w:t xml:space="preserve">. Usually it calls </w:t>
      </w:r>
      <w:proofErr w:type="spellStart"/>
      <w:r w:rsidR="00D47D86" w:rsidRPr="00E665C5">
        <w:rPr>
          <w:rFonts w:cs="Arial"/>
          <w:sz w:val="20"/>
          <w:szCs w:val="20"/>
        </w:rPr>
        <w:t>FileManager</w:t>
      </w:r>
      <w:proofErr w:type="spellEnd"/>
      <w:r w:rsidR="00D47D86" w:rsidRPr="00E665C5">
        <w:rPr>
          <w:rFonts w:cs="Arial"/>
          <w:sz w:val="20"/>
          <w:szCs w:val="20"/>
        </w:rPr>
        <w:t>::</w:t>
      </w:r>
      <w:proofErr w:type="spellStart"/>
      <w:proofErr w:type="gramStart"/>
      <w:r w:rsidR="00D47D86" w:rsidRPr="00E665C5">
        <w:rPr>
          <w:rFonts w:cs="Arial"/>
          <w:sz w:val="20"/>
          <w:szCs w:val="20"/>
        </w:rPr>
        <w:t>GetPathname</w:t>
      </w:r>
      <w:proofErr w:type="spellEnd"/>
      <w:r w:rsidR="00D47D86" w:rsidRPr="00E665C5">
        <w:rPr>
          <w:rFonts w:cs="Arial"/>
          <w:sz w:val="20"/>
          <w:szCs w:val="20"/>
        </w:rPr>
        <w:t>(</w:t>
      </w:r>
      <w:proofErr w:type="gramEnd"/>
      <w:r w:rsidR="00D47D86" w:rsidRPr="00E665C5">
        <w:rPr>
          <w:rFonts w:cs="Arial"/>
          <w:sz w:val="20"/>
          <w:szCs w:val="20"/>
        </w:rPr>
        <w:t xml:space="preserve">) for getting full absolute file path and then constructs full pathname </w:t>
      </w:r>
      <w:r w:rsidR="005B17FB" w:rsidRPr="00E665C5">
        <w:rPr>
          <w:rFonts w:cs="Arial"/>
          <w:sz w:val="20"/>
          <w:szCs w:val="20"/>
        </w:rPr>
        <w:t xml:space="preserve">and opens the file. </w:t>
      </w:r>
      <w:r w:rsidR="00C01CE4" w:rsidRPr="00E665C5">
        <w:rPr>
          <w:rFonts w:cs="Arial"/>
          <w:sz w:val="20"/>
          <w:szCs w:val="20"/>
        </w:rPr>
        <w:t>T</w:t>
      </w:r>
      <w:r w:rsidR="00FD7CC9" w:rsidRPr="00E665C5">
        <w:rPr>
          <w:rFonts w:cs="Arial"/>
          <w:sz w:val="20"/>
          <w:szCs w:val="20"/>
        </w:rPr>
        <w:t>his is done during</w:t>
      </w:r>
      <w:r w:rsidR="003754BF" w:rsidRPr="00E665C5">
        <w:rPr>
          <w:rFonts w:cs="Arial"/>
          <w:sz w:val="20"/>
          <w:szCs w:val="20"/>
        </w:rPr>
        <w:t xml:space="preserve"> the resource setting mode </w:t>
      </w:r>
      <w:r w:rsidR="00C01CE4" w:rsidRPr="00E665C5">
        <w:rPr>
          <w:rFonts w:cs="Arial"/>
          <w:sz w:val="20"/>
          <w:szCs w:val="20"/>
        </w:rPr>
        <w:t xml:space="preserve">or </w:t>
      </w:r>
      <w:r w:rsidR="003754BF" w:rsidRPr="00E665C5">
        <w:rPr>
          <w:rFonts w:cs="Arial"/>
          <w:sz w:val="20"/>
          <w:szCs w:val="20"/>
        </w:rPr>
        <w:t xml:space="preserve">is </w:t>
      </w:r>
      <w:r w:rsidR="00C01CE4" w:rsidRPr="00E665C5">
        <w:rPr>
          <w:rFonts w:cs="Arial"/>
          <w:sz w:val="20"/>
          <w:szCs w:val="20"/>
        </w:rPr>
        <w:t>done</w:t>
      </w:r>
      <w:r w:rsidR="003754BF" w:rsidRPr="00E665C5">
        <w:rPr>
          <w:rFonts w:cs="Arial"/>
          <w:sz w:val="20"/>
          <w:szCs w:val="20"/>
        </w:rPr>
        <w:t xml:space="preserve"> only one time</w:t>
      </w:r>
      <w:r w:rsidR="007C32D7" w:rsidRPr="00E665C5">
        <w:rPr>
          <w:rFonts w:cs="Arial"/>
          <w:sz w:val="20"/>
          <w:szCs w:val="20"/>
        </w:rPr>
        <w:t xml:space="preserve"> at the beginning of </w:t>
      </w:r>
      <w:r w:rsidR="00FD7CC9" w:rsidRPr="00E665C5">
        <w:rPr>
          <w:rFonts w:cs="Arial"/>
          <w:sz w:val="20"/>
          <w:szCs w:val="20"/>
        </w:rPr>
        <w:t>execution.</w:t>
      </w:r>
    </w:p>
    <w:p w:rsidR="001F607B" w:rsidRPr="00E665C5" w:rsidRDefault="001F607B" w:rsidP="003C4438">
      <w:pPr>
        <w:spacing w:after="0" w:line="240" w:lineRule="auto"/>
        <w:rPr>
          <w:rFonts w:cs="Arial"/>
          <w:sz w:val="20"/>
          <w:szCs w:val="20"/>
        </w:rPr>
      </w:pPr>
    </w:p>
    <w:p w:rsidR="00EC2D1A" w:rsidRPr="00AC56AB" w:rsidRDefault="00EC2D1A" w:rsidP="003C4438">
      <w:pPr>
        <w:spacing w:after="0" w:line="240" w:lineRule="auto"/>
        <w:rPr>
          <w:rFonts w:ascii="Arial" w:hAnsi="Arial" w:cs="Arial"/>
          <w:sz w:val="18"/>
          <w:szCs w:val="18"/>
        </w:rPr>
      </w:pPr>
    </w:p>
    <w:p w:rsidR="00EE551E" w:rsidRPr="00EC2D1A" w:rsidRDefault="00F805FD" w:rsidP="00411672">
      <w:pPr>
        <w:pStyle w:val="Heading2"/>
      </w:pPr>
      <w:r w:rsidRPr="00EC2D1A">
        <w:t xml:space="preserve">Proposed implementation </w:t>
      </w:r>
    </w:p>
    <w:p w:rsidR="00C64BC4" w:rsidRPr="00C64BC4" w:rsidRDefault="00C64BC4" w:rsidP="00D1430A">
      <w:pPr>
        <w:spacing w:after="0" w:line="240" w:lineRule="auto"/>
        <w:rPr>
          <w:rFonts w:ascii="Arial" w:hAnsi="Arial" w:cs="Arial"/>
          <w:sz w:val="18"/>
          <w:szCs w:val="18"/>
        </w:rPr>
      </w:pPr>
    </w:p>
    <w:p w:rsidR="00C64BC4" w:rsidRPr="0080775B" w:rsidRDefault="00C64BC4" w:rsidP="00411672">
      <w:pPr>
        <w:pStyle w:val="Heading3"/>
      </w:pPr>
      <w:commentRangeStart w:id="5"/>
      <w:commentRangeStart w:id="6"/>
      <w:r w:rsidRPr="0080775B">
        <w:t>For showing filename in the GUI resource panel</w:t>
      </w:r>
      <w:commentRangeEnd w:id="5"/>
      <w:r w:rsidR="008C590E">
        <w:rPr>
          <w:rStyle w:val="CommentReference"/>
          <w:rFonts w:asciiTheme="minorHAnsi" w:eastAsiaTheme="minorEastAsia" w:hAnsiTheme="minorHAnsi" w:cstheme="minorBidi"/>
          <w:b w:val="0"/>
          <w:bCs w:val="0"/>
          <w:color w:val="auto"/>
        </w:rPr>
        <w:commentReference w:id="5"/>
      </w:r>
      <w:commentRangeEnd w:id="6"/>
      <w:r w:rsidR="00BF4D97">
        <w:rPr>
          <w:rStyle w:val="CommentReference"/>
          <w:rFonts w:asciiTheme="minorHAnsi" w:eastAsiaTheme="minorEastAsia" w:hAnsiTheme="minorHAnsi" w:cstheme="minorBidi"/>
          <w:b w:val="0"/>
          <w:bCs w:val="0"/>
          <w:color w:val="auto"/>
        </w:rPr>
        <w:commentReference w:id="6"/>
      </w:r>
      <w:r w:rsidRPr="0080775B">
        <w:t>:</w:t>
      </w:r>
    </w:p>
    <w:p w:rsidR="00C64BC4" w:rsidRDefault="00C64BC4" w:rsidP="00C64BC4">
      <w:pPr>
        <w:spacing w:after="0" w:line="240" w:lineRule="auto"/>
        <w:rPr>
          <w:rFonts w:ascii="Arial" w:hAnsi="Arial" w:cs="Arial"/>
          <w:sz w:val="18"/>
          <w:szCs w:val="18"/>
        </w:rPr>
      </w:pPr>
    </w:p>
    <w:p w:rsidR="00C64BC4" w:rsidRPr="00E665C5" w:rsidRDefault="00C64BC4" w:rsidP="00C64BC4">
      <w:pPr>
        <w:spacing w:after="0" w:line="240" w:lineRule="auto"/>
        <w:rPr>
          <w:rFonts w:cs="Arial"/>
          <w:sz w:val="20"/>
          <w:szCs w:val="20"/>
        </w:rPr>
      </w:pPr>
      <w:r w:rsidRPr="00E665C5">
        <w:rPr>
          <w:rFonts w:cs="Arial"/>
          <w:sz w:val="20"/>
          <w:szCs w:val="20"/>
        </w:rPr>
        <w:t>For input files:</w:t>
      </w:r>
      <w:ins w:id="7" w:author="Linda Jun" w:date="2014-06-05T11:10:00Z">
        <w:r w:rsidR="007D5F4D">
          <w:rPr>
            <w:rFonts w:cs="Arial"/>
            <w:sz w:val="20"/>
            <w:szCs w:val="20"/>
          </w:rPr>
          <w:t xml:space="preserve"> Display paths as they are entered by the user</w:t>
        </w:r>
      </w:ins>
    </w:p>
    <w:p w:rsidR="00C64BC4" w:rsidRPr="00E665C5" w:rsidDel="007D5F4D" w:rsidRDefault="00C64BC4" w:rsidP="00C64BC4">
      <w:pPr>
        <w:pStyle w:val="ListParagraph"/>
        <w:numPr>
          <w:ilvl w:val="0"/>
          <w:numId w:val="8"/>
        </w:numPr>
        <w:spacing w:after="0" w:line="240" w:lineRule="auto"/>
        <w:rPr>
          <w:del w:id="8" w:author="Linda Jun" w:date="2014-06-05T11:10:00Z"/>
          <w:rFonts w:cs="Arial"/>
          <w:sz w:val="20"/>
          <w:szCs w:val="20"/>
        </w:rPr>
      </w:pPr>
      <w:del w:id="9" w:author="Linda Jun" w:date="2014-06-05T11:10:00Z">
        <w:r w:rsidRPr="00E665C5" w:rsidDel="007D5F4D">
          <w:rPr>
            <w:rFonts w:cs="Arial"/>
            <w:sz w:val="20"/>
            <w:szCs w:val="20"/>
          </w:rPr>
          <w:delText>Filename without a path: Sh</w:delText>
        </w:r>
        <w:r w:rsidR="008D5D7C" w:rsidRPr="00E665C5" w:rsidDel="007D5F4D">
          <w:rPr>
            <w:rFonts w:cs="Arial"/>
            <w:sz w:val="20"/>
            <w:szCs w:val="20"/>
          </w:rPr>
          <w:delText xml:space="preserve">ow </w:delText>
        </w:r>
        <w:r w:rsidRPr="00E665C5" w:rsidDel="007D5F4D">
          <w:rPr>
            <w:rFonts w:cs="Arial"/>
            <w:sz w:val="20"/>
            <w:szCs w:val="20"/>
          </w:rPr>
          <w:delText>filename</w:delText>
        </w:r>
        <w:r w:rsidR="008D5D7C" w:rsidRPr="00E665C5" w:rsidDel="007D5F4D">
          <w:rPr>
            <w:rFonts w:cs="Arial"/>
            <w:sz w:val="20"/>
            <w:szCs w:val="20"/>
          </w:rPr>
          <w:delText xml:space="preserve"> without a path</w:delText>
        </w:r>
      </w:del>
    </w:p>
    <w:p w:rsidR="008D5D7C" w:rsidRPr="00E665C5" w:rsidDel="007D5F4D" w:rsidRDefault="00C64BC4" w:rsidP="008D5D7C">
      <w:pPr>
        <w:pStyle w:val="ListParagraph"/>
        <w:numPr>
          <w:ilvl w:val="0"/>
          <w:numId w:val="8"/>
        </w:numPr>
        <w:spacing w:after="0" w:line="240" w:lineRule="auto"/>
        <w:rPr>
          <w:del w:id="10" w:author="Linda Jun" w:date="2014-06-05T11:10:00Z"/>
          <w:rFonts w:cs="Arial"/>
          <w:sz w:val="20"/>
          <w:szCs w:val="20"/>
        </w:rPr>
      </w:pPr>
      <w:del w:id="11" w:author="Linda Jun" w:date="2014-06-05T11:10:00Z">
        <w:r w:rsidRPr="00E665C5" w:rsidDel="007D5F4D">
          <w:rPr>
            <w:rFonts w:cs="Arial"/>
            <w:sz w:val="20"/>
            <w:szCs w:val="20"/>
          </w:rPr>
          <w:delText xml:space="preserve">Filename with relative path: Show </w:delText>
        </w:r>
        <w:r w:rsidR="008D5D7C" w:rsidRPr="00E665C5" w:rsidDel="007D5F4D">
          <w:rPr>
            <w:rFonts w:cs="Arial"/>
            <w:sz w:val="20"/>
            <w:szCs w:val="20"/>
          </w:rPr>
          <w:delText>filename with relative path as is</w:delText>
        </w:r>
      </w:del>
    </w:p>
    <w:p w:rsidR="00C64BC4" w:rsidRPr="00E665C5" w:rsidDel="007D5F4D" w:rsidRDefault="00C64BC4" w:rsidP="00C64BC4">
      <w:pPr>
        <w:pStyle w:val="ListParagraph"/>
        <w:numPr>
          <w:ilvl w:val="0"/>
          <w:numId w:val="8"/>
        </w:numPr>
        <w:spacing w:after="0" w:line="240" w:lineRule="auto"/>
        <w:rPr>
          <w:del w:id="12" w:author="Linda Jun" w:date="2014-06-05T11:10:00Z"/>
          <w:rFonts w:cs="Arial"/>
          <w:sz w:val="20"/>
          <w:szCs w:val="20"/>
        </w:rPr>
      </w:pPr>
      <w:del w:id="13" w:author="Linda Jun" w:date="2014-06-05T11:10:00Z">
        <w:r w:rsidRPr="00E665C5" w:rsidDel="007D5F4D">
          <w:rPr>
            <w:rFonts w:cs="Arial"/>
            <w:sz w:val="20"/>
            <w:szCs w:val="20"/>
          </w:rPr>
          <w:delText>Filename with absolute path: Show full path filename as it appears in the sc</w:delText>
        </w:r>
        <w:r w:rsidR="00FC6C10" w:rsidDel="007D5F4D">
          <w:rPr>
            <w:rFonts w:cs="Arial"/>
            <w:sz w:val="20"/>
            <w:szCs w:val="20"/>
          </w:rPr>
          <w:delText>ript</w:delText>
        </w:r>
      </w:del>
    </w:p>
    <w:p w:rsidR="00C64BC4" w:rsidRPr="00E665C5" w:rsidRDefault="00C64BC4" w:rsidP="00C64BC4">
      <w:pPr>
        <w:spacing w:after="0" w:line="240" w:lineRule="auto"/>
        <w:rPr>
          <w:rFonts w:cs="Arial"/>
          <w:sz w:val="20"/>
          <w:szCs w:val="20"/>
        </w:rPr>
      </w:pPr>
    </w:p>
    <w:p w:rsidR="00C64BC4" w:rsidRPr="00E665C5" w:rsidRDefault="00C64BC4" w:rsidP="00C64BC4">
      <w:pPr>
        <w:spacing w:after="0" w:line="240" w:lineRule="auto"/>
        <w:rPr>
          <w:rFonts w:cs="Arial"/>
          <w:sz w:val="20"/>
          <w:szCs w:val="20"/>
        </w:rPr>
      </w:pPr>
      <w:r w:rsidRPr="00E665C5">
        <w:rPr>
          <w:rFonts w:cs="Arial"/>
          <w:sz w:val="20"/>
          <w:szCs w:val="20"/>
        </w:rPr>
        <w:t>For output files:</w:t>
      </w:r>
      <w:ins w:id="14" w:author="Linda Jun" w:date="2014-06-05T11:11:00Z">
        <w:r w:rsidR="007D5F4D">
          <w:rPr>
            <w:rFonts w:cs="Arial"/>
            <w:sz w:val="20"/>
            <w:szCs w:val="20"/>
          </w:rPr>
          <w:t xml:space="preserve"> Display paths as they are entered by the user</w:t>
        </w:r>
      </w:ins>
    </w:p>
    <w:p w:rsidR="00C64BC4" w:rsidRPr="00E665C5" w:rsidDel="007D5F4D" w:rsidRDefault="00C64BC4" w:rsidP="00C64BC4">
      <w:pPr>
        <w:pStyle w:val="ListParagraph"/>
        <w:numPr>
          <w:ilvl w:val="0"/>
          <w:numId w:val="9"/>
        </w:numPr>
        <w:spacing w:after="0" w:line="240" w:lineRule="auto"/>
        <w:rPr>
          <w:del w:id="15" w:author="Linda Jun" w:date="2014-06-05T11:10:00Z"/>
          <w:rFonts w:cs="Arial"/>
          <w:sz w:val="20"/>
          <w:szCs w:val="20"/>
        </w:rPr>
      </w:pPr>
      <w:del w:id="16" w:author="Linda Jun" w:date="2014-06-05T11:10:00Z">
        <w:r w:rsidRPr="00E665C5" w:rsidDel="007D5F4D">
          <w:rPr>
            <w:rFonts w:cs="Arial"/>
            <w:sz w:val="20"/>
            <w:szCs w:val="20"/>
          </w:rPr>
          <w:delText xml:space="preserve">Filename without a path: Show filename </w:delText>
        </w:r>
        <w:r w:rsidR="008D5D7C" w:rsidRPr="00E665C5" w:rsidDel="007D5F4D">
          <w:rPr>
            <w:rFonts w:cs="Arial"/>
            <w:sz w:val="20"/>
            <w:szCs w:val="20"/>
          </w:rPr>
          <w:delText>without a path.</w:delText>
        </w:r>
      </w:del>
    </w:p>
    <w:p w:rsidR="008D5D7C" w:rsidRPr="00E665C5" w:rsidDel="007D5F4D" w:rsidRDefault="00C64BC4" w:rsidP="00C64BC4">
      <w:pPr>
        <w:pStyle w:val="ListParagraph"/>
        <w:numPr>
          <w:ilvl w:val="0"/>
          <w:numId w:val="9"/>
        </w:numPr>
        <w:spacing w:after="0" w:line="240" w:lineRule="auto"/>
        <w:rPr>
          <w:del w:id="17" w:author="Linda Jun" w:date="2014-06-05T11:10:00Z"/>
          <w:rFonts w:cs="Arial"/>
          <w:sz w:val="20"/>
          <w:szCs w:val="20"/>
        </w:rPr>
      </w:pPr>
      <w:del w:id="18" w:author="Linda Jun" w:date="2014-06-05T11:10:00Z">
        <w:r w:rsidRPr="00E665C5" w:rsidDel="007D5F4D">
          <w:rPr>
            <w:rFonts w:cs="Arial"/>
            <w:sz w:val="20"/>
            <w:szCs w:val="20"/>
          </w:rPr>
          <w:delText xml:space="preserve">Filename with relative path: Show filename with relative path as it appears in the script.  </w:delText>
        </w:r>
      </w:del>
    </w:p>
    <w:p w:rsidR="00C64BC4" w:rsidRPr="00E665C5" w:rsidDel="007D5F4D" w:rsidRDefault="00C64BC4" w:rsidP="00C64BC4">
      <w:pPr>
        <w:pStyle w:val="ListParagraph"/>
        <w:numPr>
          <w:ilvl w:val="0"/>
          <w:numId w:val="9"/>
        </w:numPr>
        <w:spacing w:after="0" w:line="240" w:lineRule="auto"/>
        <w:rPr>
          <w:del w:id="19" w:author="Linda Jun" w:date="2014-06-05T11:10:00Z"/>
          <w:rFonts w:cs="Arial"/>
          <w:sz w:val="20"/>
          <w:szCs w:val="20"/>
        </w:rPr>
      </w:pPr>
      <w:del w:id="20" w:author="Linda Jun" w:date="2014-06-05T11:10:00Z">
        <w:r w:rsidRPr="00E665C5" w:rsidDel="007D5F4D">
          <w:rPr>
            <w:rFonts w:cs="Arial"/>
            <w:sz w:val="20"/>
            <w:szCs w:val="20"/>
          </w:rPr>
          <w:delText>Filename with absolute path: Show full path filenam</w:delText>
        </w:r>
        <w:r w:rsidR="0026793E" w:rsidDel="007D5F4D">
          <w:rPr>
            <w:rFonts w:cs="Arial"/>
            <w:sz w:val="20"/>
            <w:szCs w:val="20"/>
          </w:rPr>
          <w:delText>e as it appears in the script.</w:delText>
        </w:r>
      </w:del>
    </w:p>
    <w:p w:rsidR="00C64BC4" w:rsidRPr="00E665C5" w:rsidRDefault="00C64BC4" w:rsidP="00C64BC4">
      <w:pPr>
        <w:spacing w:after="0" w:line="240" w:lineRule="auto"/>
        <w:rPr>
          <w:rFonts w:cs="Arial"/>
          <w:sz w:val="20"/>
          <w:szCs w:val="20"/>
        </w:rPr>
      </w:pPr>
    </w:p>
    <w:p w:rsidR="00C64BC4" w:rsidRPr="0080775B" w:rsidRDefault="00C64BC4" w:rsidP="00411672">
      <w:pPr>
        <w:pStyle w:val="Heading3"/>
      </w:pPr>
      <w:r w:rsidRPr="0080775B">
        <w:t>For showing filename in resource Show Script panel and writing to Script:</w:t>
      </w:r>
    </w:p>
    <w:p w:rsidR="00C64BC4" w:rsidRPr="00E53673" w:rsidRDefault="00C64BC4" w:rsidP="00C64BC4">
      <w:pPr>
        <w:spacing w:after="0" w:line="240" w:lineRule="auto"/>
        <w:rPr>
          <w:rFonts w:ascii="Arial" w:hAnsi="Arial" w:cs="Arial"/>
          <w:sz w:val="18"/>
          <w:szCs w:val="18"/>
        </w:rPr>
      </w:pPr>
    </w:p>
    <w:p w:rsidR="00C64BC4" w:rsidRPr="00E665C5" w:rsidRDefault="00C64BC4" w:rsidP="00C64BC4">
      <w:pPr>
        <w:spacing w:after="0" w:line="240" w:lineRule="auto"/>
        <w:rPr>
          <w:rFonts w:cs="Arial"/>
          <w:sz w:val="20"/>
          <w:szCs w:val="20"/>
        </w:rPr>
      </w:pPr>
      <w:r w:rsidRPr="00E665C5">
        <w:rPr>
          <w:rFonts w:cs="Arial"/>
          <w:sz w:val="20"/>
          <w:szCs w:val="20"/>
        </w:rPr>
        <w:t>For input files:</w:t>
      </w:r>
    </w:p>
    <w:p w:rsidR="00541CFD" w:rsidRPr="00E665C5" w:rsidRDefault="00C64BC4" w:rsidP="00C64BC4">
      <w:pPr>
        <w:pStyle w:val="ListParagraph"/>
        <w:numPr>
          <w:ilvl w:val="0"/>
          <w:numId w:val="10"/>
        </w:numPr>
        <w:spacing w:after="0" w:line="240" w:lineRule="auto"/>
        <w:rPr>
          <w:rFonts w:cs="Arial"/>
          <w:sz w:val="20"/>
          <w:szCs w:val="20"/>
        </w:rPr>
      </w:pPr>
      <w:r w:rsidRPr="00E665C5">
        <w:rPr>
          <w:rFonts w:cs="Arial"/>
          <w:sz w:val="20"/>
          <w:szCs w:val="20"/>
        </w:rPr>
        <w:t xml:space="preserve">Filename without a path: Show only filename. </w:t>
      </w:r>
    </w:p>
    <w:p w:rsidR="00C64BC4" w:rsidRPr="00E665C5" w:rsidRDefault="00C64BC4" w:rsidP="00C64BC4">
      <w:pPr>
        <w:pStyle w:val="ListParagraph"/>
        <w:numPr>
          <w:ilvl w:val="0"/>
          <w:numId w:val="10"/>
        </w:numPr>
        <w:spacing w:after="0" w:line="240" w:lineRule="auto"/>
        <w:rPr>
          <w:rFonts w:cs="Arial"/>
          <w:sz w:val="20"/>
          <w:szCs w:val="20"/>
        </w:rPr>
      </w:pPr>
      <w:r w:rsidRPr="00E665C5">
        <w:rPr>
          <w:rFonts w:cs="Arial"/>
          <w:sz w:val="20"/>
          <w:szCs w:val="20"/>
        </w:rPr>
        <w:t>Filename with relative path: Show filename with relative path as it appears in the s</w:t>
      </w:r>
      <w:r w:rsidR="00541CFD" w:rsidRPr="00E665C5">
        <w:rPr>
          <w:rFonts w:cs="Arial"/>
          <w:sz w:val="20"/>
          <w:szCs w:val="20"/>
        </w:rPr>
        <w:t>cript.</w:t>
      </w:r>
    </w:p>
    <w:p w:rsidR="00C64BC4" w:rsidRPr="00E665C5" w:rsidRDefault="00C64BC4" w:rsidP="00C64BC4">
      <w:pPr>
        <w:pStyle w:val="ListParagraph"/>
        <w:numPr>
          <w:ilvl w:val="0"/>
          <w:numId w:val="10"/>
        </w:numPr>
        <w:spacing w:after="0" w:line="240" w:lineRule="auto"/>
        <w:rPr>
          <w:rFonts w:cs="Arial"/>
          <w:sz w:val="20"/>
          <w:szCs w:val="20"/>
        </w:rPr>
      </w:pPr>
      <w:r w:rsidRPr="00E665C5">
        <w:rPr>
          <w:rFonts w:cs="Arial"/>
          <w:sz w:val="20"/>
          <w:szCs w:val="20"/>
        </w:rPr>
        <w:t>Filename with absolute path: Show full path filename as it appears in the s</w:t>
      </w:r>
      <w:r w:rsidR="00541CFD" w:rsidRPr="00E665C5">
        <w:rPr>
          <w:rFonts w:cs="Arial"/>
          <w:sz w:val="20"/>
          <w:szCs w:val="20"/>
        </w:rPr>
        <w:t>cript.</w:t>
      </w:r>
    </w:p>
    <w:p w:rsidR="00EE551E" w:rsidRPr="00E665C5" w:rsidRDefault="00EE551E" w:rsidP="00D1430A">
      <w:pPr>
        <w:spacing w:after="0" w:line="240" w:lineRule="auto"/>
        <w:rPr>
          <w:rFonts w:cs="Arial"/>
          <w:sz w:val="20"/>
          <w:szCs w:val="20"/>
        </w:rPr>
      </w:pPr>
    </w:p>
    <w:p w:rsidR="00EE551E" w:rsidRDefault="00EE551E" w:rsidP="00411672">
      <w:pPr>
        <w:pStyle w:val="Heading3"/>
      </w:pPr>
      <w:r>
        <w:t>File search order</w:t>
      </w:r>
    </w:p>
    <w:p w:rsidR="00EE551E" w:rsidRDefault="00EE551E" w:rsidP="00D1430A">
      <w:pPr>
        <w:spacing w:after="0" w:line="240" w:lineRule="auto"/>
        <w:rPr>
          <w:rFonts w:ascii="Arial" w:hAnsi="Arial" w:cs="Arial"/>
          <w:sz w:val="18"/>
          <w:szCs w:val="18"/>
        </w:rPr>
      </w:pPr>
    </w:p>
    <w:p w:rsidR="005B5CC5" w:rsidRPr="00A14AAB" w:rsidRDefault="005B5CC5" w:rsidP="005B5CC5">
      <w:pPr>
        <w:spacing w:after="0" w:line="240" w:lineRule="auto"/>
        <w:rPr>
          <w:rFonts w:cs="Arial"/>
          <w:sz w:val="20"/>
          <w:szCs w:val="20"/>
        </w:rPr>
      </w:pPr>
      <w:r w:rsidRPr="00A14AAB">
        <w:rPr>
          <w:rFonts w:cs="Arial"/>
          <w:sz w:val="20"/>
          <w:szCs w:val="20"/>
        </w:rPr>
        <w:t>Definition of working directory</w:t>
      </w:r>
    </w:p>
    <w:p w:rsidR="005B5CC5" w:rsidRPr="005B5CC5" w:rsidRDefault="005B5CC5" w:rsidP="005B5CC5">
      <w:pPr>
        <w:spacing w:after="0" w:line="240" w:lineRule="auto"/>
        <w:rPr>
          <w:rFonts w:cs="Arial"/>
          <w:sz w:val="18"/>
          <w:szCs w:val="18"/>
        </w:rPr>
      </w:pPr>
    </w:p>
    <w:p w:rsidR="005B5CC5" w:rsidRPr="005B5CC5" w:rsidRDefault="005B5CC5" w:rsidP="005B5CC5">
      <w:pPr>
        <w:spacing w:after="0" w:line="240" w:lineRule="auto"/>
        <w:rPr>
          <w:rFonts w:cs="Arial"/>
          <w:i/>
          <w:sz w:val="18"/>
          <w:szCs w:val="18"/>
        </w:rPr>
      </w:pPr>
      <w:r w:rsidRPr="005B5CC5">
        <w:rPr>
          <w:rFonts w:cs="Arial"/>
          <w:i/>
          <w:sz w:val="18"/>
          <w:szCs w:val="18"/>
        </w:rPr>
        <w:t>[From: http://en.wikipedia.org/wiki/Working_directory]</w:t>
      </w:r>
    </w:p>
    <w:p w:rsidR="005B5CC5" w:rsidRPr="005B5CC5" w:rsidRDefault="005B5CC5" w:rsidP="005B5CC5">
      <w:pPr>
        <w:spacing w:after="0" w:line="240" w:lineRule="auto"/>
        <w:rPr>
          <w:rFonts w:cs="Arial"/>
          <w:i/>
          <w:sz w:val="18"/>
          <w:szCs w:val="18"/>
        </w:rPr>
      </w:pPr>
    </w:p>
    <w:p w:rsidR="005B5CC5" w:rsidRPr="005B5CC5" w:rsidRDefault="00132B3F" w:rsidP="005B5CC5">
      <w:pPr>
        <w:spacing w:after="0" w:line="240" w:lineRule="auto"/>
        <w:rPr>
          <w:rFonts w:cs="Arial"/>
          <w:i/>
          <w:sz w:val="18"/>
          <w:szCs w:val="18"/>
        </w:rPr>
      </w:pPr>
      <w:r>
        <w:rPr>
          <w:rFonts w:cs="Arial"/>
          <w:i/>
          <w:sz w:val="18"/>
          <w:szCs w:val="18"/>
        </w:rPr>
        <w:t>“</w:t>
      </w:r>
      <w:r w:rsidR="005B5CC5" w:rsidRPr="005B5CC5">
        <w:rPr>
          <w:rFonts w:cs="Arial"/>
          <w:i/>
          <w:sz w:val="18"/>
          <w:szCs w:val="18"/>
        </w:rPr>
        <w:t>In computing, the working directory of a process is a directory of a hierarchical file system, if any</w:t>
      </w:r>
      <w:proofErr w:type="gramStart"/>
      <w:r w:rsidR="005B5CC5" w:rsidRPr="005B5CC5">
        <w:rPr>
          <w:rFonts w:cs="Arial"/>
          <w:i/>
          <w:sz w:val="18"/>
          <w:szCs w:val="18"/>
        </w:rPr>
        <w:t>,[</w:t>
      </w:r>
      <w:proofErr w:type="gramEnd"/>
      <w:r w:rsidR="005B5CC5" w:rsidRPr="005B5CC5">
        <w:rPr>
          <w:rFonts w:cs="Arial"/>
          <w:i/>
          <w:sz w:val="18"/>
          <w:szCs w:val="18"/>
        </w:rPr>
        <w:t>1] dynamically associated with each process. When the process refers to a file using a simple file name or relative path (as opposed to a file designated by a full path from a root directory), the reference is interpreted relative to the current working directory of the process. So for example a process with working directory /rabbit-hats that asks to create the file foo.txt will end up creating the file /rabbit-hats/foo.txt.</w:t>
      </w:r>
    </w:p>
    <w:p w:rsidR="005B5CC5" w:rsidRPr="005B5CC5" w:rsidRDefault="005B5CC5" w:rsidP="005B5CC5">
      <w:pPr>
        <w:spacing w:after="0" w:line="240" w:lineRule="auto"/>
        <w:rPr>
          <w:rFonts w:cs="Arial"/>
          <w:i/>
          <w:sz w:val="18"/>
          <w:szCs w:val="18"/>
        </w:rPr>
      </w:pPr>
      <w:r w:rsidRPr="005B5CC5">
        <w:rPr>
          <w:rFonts w:cs="Arial"/>
          <w:i/>
          <w:sz w:val="18"/>
          <w:szCs w:val="18"/>
        </w:rPr>
        <w:t xml:space="preserve">On Windows, the current directory </w:t>
      </w:r>
      <w:del w:id="21" w:author="Linda Jun" w:date="2014-07-10T12:57:00Z">
        <w:r w:rsidRPr="005B5CC5" w:rsidDel="007D2407">
          <w:rPr>
            <w:rFonts w:cs="Arial"/>
            <w:i/>
            <w:sz w:val="18"/>
            <w:szCs w:val="18"/>
          </w:rPr>
          <w:delText xml:space="preserve">for the current directory </w:delText>
        </w:r>
      </w:del>
      <w:r w:rsidRPr="005B5CC5">
        <w:rPr>
          <w:rFonts w:cs="Arial"/>
          <w:i/>
          <w:sz w:val="18"/>
          <w:szCs w:val="18"/>
        </w:rPr>
        <w:t>can be retri</w:t>
      </w:r>
      <w:r>
        <w:rPr>
          <w:rFonts w:cs="Arial"/>
          <w:i/>
          <w:sz w:val="18"/>
          <w:szCs w:val="18"/>
        </w:rPr>
        <w:t>e</w:t>
      </w:r>
      <w:r w:rsidRPr="005B5CC5">
        <w:rPr>
          <w:rFonts w:cs="Arial"/>
          <w:i/>
          <w:sz w:val="18"/>
          <w:szCs w:val="18"/>
        </w:rPr>
        <w:t xml:space="preserve">ved </w:t>
      </w:r>
      <w:r>
        <w:rPr>
          <w:rFonts w:cs="Arial"/>
          <w:i/>
          <w:sz w:val="18"/>
          <w:szCs w:val="18"/>
        </w:rPr>
        <w:t xml:space="preserve">by calling </w:t>
      </w:r>
      <w:proofErr w:type="spellStart"/>
      <w:proofErr w:type="gramStart"/>
      <w:r>
        <w:rPr>
          <w:rFonts w:cs="Arial"/>
          <w:i/>
          <w:sz w:val="18"/>
          <w:szCs w:val="18"/>
        </w:rPr>
        <w:t>GetCurrentDirectory</w:t>
      </w:r>
      <w:proofErr w:type="spellEnd"/>
      <w:r>
        <w:rPr>
          <w:rFonts w:cs="Arial"/>
          <w:i/>
          <w:sz w:val="18"/>
          <w:szCs w:val="18"/>
        </w:rPr>
        <w:t xml:space="preserve"> </w:t>
      </w:r>
      <w:r w:rsidRPr="005B5CC5">
        <w:rPr>
          <w:rFonts w:cs="Arial"/>
          <w:i/>
          <w:sz w:val="18"/>
          <w:szCs w:val="18"/>
        </w:rPr>
        <w:t xml:space="preserve"> function</w:t>
      </w:r>
      <w:proofErr w:type="gramEnd"/>
      <w:r w:rsidRPr="005B5CC5">
        <w:rPr>
          <w:rFonts w:cs="Arial"/>
          <w:i/>
          <w:sz w:val="18"/>
          <w:szCs w:val="18"/>
        </w:rPr>
        <w:t>.</w:t>
      </w:r>
      <w:r w:rsidR="00132B3F">
        <w:rPr>
          <w:rFonts w:cs="Arial"/>
          <w:i/>
          <w:sz w:val="18"/>
          <w:szCs w:val="18"/>
        </w:rPr>
        <w:t>”</w:t>
      </w:r>
    </w:p>
    <w:p w:rsidR="005B5CC5" w:rsidRPr="005B5CC5" w:rsidRDefault="005B5CC5" w:rsidP="005B5CC5">
      <w:pPr>
        <w:spacing w:after="0" w:line="240" w:lineRule="auto"/>
        <w:rPr>
          <w:rFonts w:cs="Arial"/>
          <w:i/>
          <w:sz w:val="18"/>
          <w:szCs w:val="18"/>
        </w:rPr>
      </w:pPr>
    </w:p>
    <w:p w:rsidR="005B5CC5" w:rsidRPr="005B5CC5" w:rsidRDefault="005B5CC5" w:rsidP="005B5CC5">
      <w:pPr>
        <w:spacing w:after="0" w:line="240" w:lineRule="auto"/>
        <w:rPr>
          <w:rFonts w:cs="Arial"/>
          <w:i/>
          <w:sz w:val="18"/>
          <w:szCs w:val="18"/>
        </w:rPr>
      </w:pPr>
    </w:p>
    <w:p w:rsidR="005B5CC5" w:rsidRPr="00A14AAB" w:rsidRDefault="00C73583" w:rsidP="005B5CC5">
      <w:pPr>
        <w:spacing w:after="0" w:line="240" w:lineRule="auto"/>
        <w:rPr>
          <w:rFonts w:cs="Arial"/>
          <w:b/>
          <w:i/>
          <w:sz w:val="20"/>
          <w:szCs w:val="20"/>
        </w:rPr>
      </w:pPr>
      <w:r>
        <w:rPr>
          <w:rFonts w:cs="Arial"/>
          <w:b/>
          <w:i/>
          <w:sz w:val="20"/>
          <w:szCs w:val="20"/>
        </w:rPr>
        <w:t xml:space="preserve">How </w:t>
      </w:r>
      <w:r w:rsidR="00B72D64">
        <w:rPr>
          <w:rFonts w:cs="Arial"/>
          <w:b/>
          <w:i/>
          <w:sz w:val="20"/>
          <w:szCs w:val="20"/>
        </w:rPr>
        <w:t>t</w:t>
      </w:r>
      <w:r w:rsidR="005B5CC5" w:rsidRPr="00A14AAB">
        <w:rPr>
          <w:rFonts w:cs="Arial"/>
          <w:b/>
          <w:i/>
          <w:sz w:val="20"/>
          <w:szCs w:val="20"/>
        </w:rPr>
        <w:t xml:space="preserve">o get working (current) directory on </w:t>
      </w:r>
      <w:commentRangeStart w:id="22"/>
      <w:r w:rsidR="005B5CC5" w:rsidRPr="00A14AAB">
        <w:rPr>
          <w:rFonts w:cs="Arial"/>
          <w:b/>
          <w:i/>
          <w:sz w:val="20"/>
          <w:szCs w:val="20"/>
        </w:rPr>
        <w:t>Windows</w:t>
      </w:r>
      <w:commentRangeEnd w:id="22"/>
      <w:r w:rsidR="00D2530C">
        <w:rPr>
          <w:rStyle w:val="CommentReference"/>
        </w:rPr>
        <w:commentReference w:id="22"/>
      </w:r>
      <w:r w:rsidR="005B5CC5" w:rsidRPr="00A14AAB">
        <w:rPr>
          <w:rFonts w:cs="Arial"/>
          <w:b/>
          <w:i/>
          <w:sz w:val="20"/>
          <w:szCs w:val="20"/>
        </w:rPr>
        <w:t>:</w:t>
      </w:r>
    </w:p>
    <w:p w:rsidR="00A14AAB" w:rsidRPr="00A14AAB" w:rsidRDefault="00A14AAB" w:rsidP="005B5CC5">
      <w:pPr>
        <w:spacing w:after="0" w:line="240" w:lineRule="auto"/>
        <w:rPr>
          <w:rFonts w:cs="Arial"/>
          <w:i/>
          <w:sz w:val="20"/>
          <w:szCs w:val="20"/>
        </w:rPr>
      </w:pPr>
    </w:p>
    <w:p w:rsidR="005B5CC5" w:rsidRPr="005B5CC5" w:rsidRDefault="005B5CC5" w:rsidP="005B5CC5">
      <w:pPr>
        <w:spacing w:after="0" w:line="240" w:lineRule="auto"/>
        <w:rPr>
          <w:rFonts w:cs="Arial"/>
          <w:i/>
          <w:sz w:val="18"/>
          <w:szCs w:val="18"/>
        </w:rPr>
      </w:pPr>
      <w:r w:rsidRPr="005B5CC5">
        <w:rPr>
          <w:rFonts w:cs="Arial"/>
          <w:i/>
          <w:sz w:val="18"/>
          <w:szCs w:val="18"/>
        </w:rPr>
        <w:t>[From: http://msdn.microsoft.com/en-us/library/windows/desktop/aa364934%28v=vs.85%29.aspx]</w:t>
      </w:r>
    </w:p>
    <w:p w:rsidR="005B5CC5" w:rsidRPr="005B5CC5" w:rsidRDefault="005B5CC5" w:rsidP="005B5CC5">
      <w:pPr>
        <w:spacing w:after="0" w:line="240" w:lineRule="auto"/>
        <w:rPr>
          <w:rFonts w:cs="Arial"/>
          <w:i/>
          <w:sz w:val="18"/>
          <w:szCs w:val="18"/>
        </w:rPr>
      </w:pPr>
    </w:p>
    <w:p w:rsidR="005B5CC5" w:rsidRPr="005B5CC5" w:rsidRDefault="005B5CC5" w:rsidP="005B5CC5">
      <w:pPr>
        <w:spacing w:after="0" w:line="240" w:lineRule="auto"/>
        <w:rPr>
          <w:rFonts w:cs="Arial"/>
          <w:i/>
          <w:sz w:val="18"/>
          <w:szCs w:val="18"/>
        </w:rPr>
      </w:pPr>
      <w:r w:rsidRPr="005B5CC5">
        <w:rPr>
          <w:rFonts w:cs="Arial"/>
          <w:i/>
          <w:sz w:val="18"/>
          <w:szCs w:val="18"/>
        </w:rPr>
        <w:t xml:space="preserve">DWORD WINAPI </w:t>
      </w:r>
      <w:proofErr w:type="spellStart"/>
      <w:proofErr w:type="gramStart"/>
      <w:r w:rsidRPr="005B5CC5">
        <w:rPr>
          <w:rFonts w:cs="Arial"/>
          <w:i/>
          <w:sz w:val="18"/>
          <w:szCs w:val="18"/>
        </w:rPr>
        <w:t>GetCurrentDirectory</w:t>
      </w:r>
      <w:proofErr w:type="spellEnd"/>
      <w:r w:rsidRPr="005B5CC5">
        <w:rPr>
          <w:rFonts w:cs="Arial"/>
          <w:i/>
          <w:sz w:val="18"/>
          <w:szCs w:val="18"/>
        </w:rPr>
        <w:t>(</w:t>
      </w:r>
      <w:proofErr w:type="gramEnd"/>
      <w:r w:rsidRPr="005B5CC5">
        <w:rPr>
          <w:rFonts w:cs="Arial"/>
          <w:i/>
          <w:sz w:val="18"/>
          <w:szCs w:val="18"/>
        </w:rPr>
        <w:t xml:space="preserve">_In_   DWORD </w:t>
      </w:r>
      <w:proofErr w:type="spellStart"/>
      <w:r w:rsidRPr="005B5CC5">
        <w:rPr>
          <w:rFonts w:cs="Arial"/>
          <w:i/>
          <w:sz w:val="18"/>
          <w:szCs w:val="18"/>
        </w:rPr>
        <w:t>nBufferLength</w:t>
      </w:r>
      <w:proofErr w:type="spellEnd"/>
      <w:r w:rsidRPr="005B5CC5">
        <w:rPr>
          <w:rFonts w:cs="Arial"/>
          <w:i/>
          <w:sz w:val="18"/>
          <w:szCs w:val="18"/>
        </w:rPr>
        <w:t>,</w:t>
      </w:r>
      <w:r w:rsidR="00A14AAB">
        <w:rPr>
          <w:rFonts w:cs="Arial"/>
          <w:i/>
          <w:sz w:val="18"/>
          <w:szCs w:val="18"/>
        </w:rPr>
        <w:t xml:space="preserve"> </w:t>
      </w:r>
      <w:r w:rsidRPr="005B5CC5">
        <w:rPr>
          <w:rFonts w:cs="Arial"/>
          <w:i/>
          <w:sz w:val="18"/>
          <w:szCs w:val="18"/>
        </w:rPr>
        <w:t xml:space="preserve"> _Out_  LPTSTR </w:t>
      </w:r>
      <w:proofErr w:type="spellStart"/>
      <w:r w:rsidRPr="005B5CC5">
        <w:rPr>
          <w:rFonts w:cs="Arial"/>
          <w:i/>
          <w:sz w:val="18"/>
          <w:szCs w:val="18"/>
        </w:rPr>
        <w:t>lpBuffer</w:t>
      </w:r>
      <w:proofErr w:type="spellEnd"/>
      <w:r w:rsidRPr="005B5CC5">
        <w:rPr>
          <w:rFonts w:cs="Arial"/>
          <w:i/>
          <w:sz w:val="18"/>
          <w:szCs w:val="18"/>
        </w:rPr>
        <w:t>);</w:t>
      </w:r>
    </w:p>
    <w:p w:rsidR="005B5CC5" w:rsidRPr="005B5CC5" w:rsidRDefault="005B5CC5" w:rsidP="005B5CC5">
      <w:pPr>
        <w:spacing w:after="0" w:line="240" w:lineRule="auto"/>
        <w:rPr>
          <w:rFonts w:cs="Arial"/>
          <w:i/>
          <w:sz w:val="18"/>
          <w:szCs w:val="18"/>
        </w:rPr>
      </w:pPr>
    </w:p>
    <w:p w:rsidR="005B5CC5" w:rsidRPr="00C73583" w:rsidRDefault="005B5CC5" w:rsidP="005B5CC5">
      <w:pPr>
        <w:spacing w:after="0" w:line="240" w:lineRule="auto"/>
        <w:rPr>
          <w:rFonts w:cs="Arial"/>
          <w:b/>
          <w:i/>
          <w:sz w:val="18"/>
          <w:szCs w:val="18"/>
        </w:rPr>
      </w:pPr>
      <w:r w:rsidRPr="00C73583">
        <w:rPr>
          <w:rFonts w:cs="Arial"/>
          <w:b/>
          <w:i/>
          <w:sz w:val="18"/>
          <w:szCs w:val="18"/>
        </w:rPr>
        <w:t>Parameters</w:t>
      </w:r>
    </w:p>
    <w:p w:rsidR="005B5CC5" w:rsidRPr="005B5CC5" w:rsidRDefault="005B5CC5" w:rsidP="005B5CC5">
      <w:pPr>
        <w:spacing w:after="0" w:line="240" w:lineRule="auto"/>
        <w:rPr>
          <w:rFonts w:cs="Arial"/>
          <w:i/>
          <w:sz w:val="18"/>
          <w:szCs w:val="18"/>
        </w:rPr>
      </w:pPr>
    </w:p>
    <w:p w:rsidR="005B5CC5" w:rsidRPr="005B5CC5" w:rsidRDefault="005B5CC5" w:rsidP="005B5CC5">
      <w:pPr>
        <w:spacing w:after="0" w:line="240" w:lineRule="auto"/>
        <w:rPr>
          <w:rFonts w:cs="Arial"/>
          <w:i/>
          <w:sz w:val="18"/>
          <w:szCs w:val="18"/>
        </w:rPr>
      </w:pPr>
      <w:proofErr w:type="spellStart"/>
      <w:proofErr w:type="gramStart"/>
      <w:r w:rsidRPr="005B5CC5">
        <w:rPr>
          <w:rFonts w:cs="Arial"/>
          <w:i/>
          <w:sz w:val="18"/>
          <w:szCs w:val="18"/>
        </w:rPr>
        <w:t>nBufferLength</w:t>
      </w:r>
      <w:proofErr w:type="spellEnd"/>
      <w:proofErr w:type="gramEnd"/>
      <w:r w:rsidRPr="005B5CC5">
        <w:rPr>
          <w:rFonts w:cs="Arial"/>
          <w:i/>
          <w:sz w:val="18"/>
          <w:szCs w:val="18"/>
        </w:rPr>
        <w:t xml:space="preserve"> [in]</w:t>
      </w:r>
    </w:p>
    <w:p w:rsidR="005B5CC5" w:rsidRPr="005B5CC5" w:rsidRDefault="005B5CC5" w:rsidP="005B5CC5">
      <w:pPr>
        <w:spacing w:after="0" w:line="240" w:lineRule="auto"/>
        <w:rPr>
          <w:rFonts w:cs="Arial"/>
          <w:i/>
          <w:sz w:val="18"/>
          <w:szCs w:val="18"/>
        </w:rPr>
      </w:pPr>
      <w:r w:rsidRPr="005B5CC5">
        <w:rPr>
          <w:rFonts w:cs="Arial"/>
          <w:i/>
          <w:sz w:val="18"/>
          <w:szCs w:val="18"/>
        </w:rPr>
        <w:t xml:space="preserve">    </w:t>
      </w:r>
      <w:proofErr w:type="gramStart"/>
      <w:r w:rsidRPr="005B5CC5">
        <w:rPr>
          <w:rFonts w:cs="Arial"/>
          <w:i/>
          <w:sz w:val="18"/>
          <w:szCs w:val="18"/>
        </w:rPr>
        <w:t>The length of the buffer for the current directory string, in TCHARs.</w:t>
      </w:r>
      <w:proofErr w:type="gramEnd"/>
      <w:r w:rsidRPr="005B5CC5">
        <w:rPr>
          <w:rFonts w:cs="Arial"/>
          <w:i/>
          <w:sz w:val="18"/>
          <w:szCs w:val="18"/>
        </w:rPr>
        <w:t xml:space="preserve"> The buffer length must include room for a terminating null character.</w:t>
      </w:r>
    </w:p>
    <w:p w:rsidR="005B5CC5" w:rsidRPr="005B5CC5" w:rsidRDefault="005B5CC5" w:rsidP="005B5CC5">
      <w:pPr>
        <w:spacing w:after="0" w:line="240" w:lineRule="auto"/>
        <w:rPr>
          <w:rFonts w:cs="Arial"/>
          <w:i/>
          <w:sz w:val="18"/>
          <w:szCs w:val="18"/>
        </w:rPr>
      </w:pPr>
    </w:p>
    <w:p w:rsidR="005B5CC5" w:rsidRPr="005B5CC5" w:rsidRDefault="005B5CC5" w:rsidP="005B5CC5">
      <w:pPr>
        <w:spacing w:after="0" w:line="240" w:lineRule="auto"/>
        <w:rPr>
          <w:rFonts w:cs="Arial"/>
          <w:i/>
          <w:sz w:val="18"/>
          <w:szCs w:val="18"/>
        </w:rPr>
      </w:pPr>
      <w:proofErr w:type="spellStart"/>
      <w:proofErr w:type="gramStart"/>
      <w:r w:rsidRPr="005B5CC5">
        <w:rPr>
          <w:rFonts w:cs="Arial"/>
          <w:i/>
          <w:sz w:val="18"/>
          <w:szCs w:val="18"/>
        </w:rPr>
        <w:t>lpBuffer</w:t>
      </w:r>
      <w:proofErr w:type="spellEnd"/>
      <w:proofErr w:type="gramEnd"/>
      <w:r w:rsidRPr="005B5CC5">
        <w:rPr>
          <w:rFonts w:cs="Arial"/>
          <w:i/>
          <w:sz w:val="18"/>
          <w:szCs w:val="18"/>
        </w:rPr>
        <w:t xml:space="preserve"> [out]</w:t>
      </w:r>
    </w:p>
    <w:p w:rsidR="005B5CC5" w:rsidRPr="005B5CC5" w:rsidRDefault="005B5CC5" w:rsidP="005B5CC5">
      <w:pPr>
        <w:spacing w:after="0" w:line="240" w:lineRule="auto"/>
        <w:rPr>
          <w:rFonts w:cs="Arial"/>
          <w:i/>
          <w:sz w:val="18"/>
          <w:szCs w:val="18"/>
        </w:rPr>
      </w:pPr>
      <w:r w:rsidRPr="005B5CC5">
        <w:rPr>
          <w:rFonts w:cs="Arial"/>
          <w:i/>
          <w:sz w:val="18"/>
          <w:szCs w:val="18"/>
        </w:rPr>
        <w:t xml:space="preserve">    </w:t>
      </w:r>
      <w:proofErr w:type="gramStart"/>
      <w:r w:rsidRPr="005B5CC5">
        <w:rPr>
          <w:rFonts w:cs="Arial"/>
          <w:i/>
          <w:sz w:val="18"/>
          <w:szCs w:val="18"/>
        </w:rPr>
        <w:t>A pointer to the buffer that receives the current directory string.</w:t>
      </w:r>
      <w:proofErr w:type="gramEnd"/>
      <w:r w:rsidRPr="005B5CC5">
        <w:rPr>
          <w:rFonts w:cs="Arial"/>
          <w:i/>
          <w:sz w:val="18"/>
          <w:szCs w:val="18"/>
        </w:rPr>
        <w:t xml:space="preserve"> This null-terminated string specifies the absolute path to the current directory.</w:t>
      </w:r>
    </w:p>
    <w:p w:rsidR="005B5CC5" w:rsidRPr="005B5CC5" w:rsidRDefault="005B5CC5" w:rsidP="005B5CC5">
      <w:pPr>
        <w:spacing w:after="0" w:line="240" w:lineRule="auto"/>
        <w:rPr>
          <w:rFonts w:cs="Arial"/>
          <w:i/>
          <w:sz w:val="18"/>
          <w:szCs w:val="18"/>
        </w:rPr>
      </w:pPr>
    </w:p>
    <w:p w:rsidR="005B5CC5" w:rsidRPr="005B5CC5" w:rsidRDefault="005B5CC5" w:rsidP="005B5CC5">
      <w:pPr>
        <w:spacing w:after="0" w:line="240" w:lineRule="auto"/>
        <w:rPr>
          <w:rFonts w:cs="Arial"/>
          <w:i/>
          <w:sz w:val="18"/>
          <w:szCs w:val="18"/>
        </w:rPr>
      </w:pPr>
      <w:r w:rsidRPr="005B5CC5">
        <w:rPr>
          <w:rFonts w:cs="Arial"/>
          <w:i/>
          <w:sz w:val="18"/>
          <w:szCs w:val="18"/>
        </w:rPr>
        <w:t xml:space="preserve">    To determine the required buffer size, set this parameter to NULL and the </w:t>
      </w:r>
      <w:proofErr w:type="spellStart"/>
      <w:r w:rsidRPr="005B5CC5">
        <w:rPr>
          <w:rFonts w:cs="Arial"/>
          <w:i/>
          <w:sz w:val="18"/>
          <w:szCs w:val="18"/>
        </w:rPr>
        <w:t>nBufferLength</w:t>
      </w:r>
      <w:proofErr w:type="spellEnd"/>
      <w:r w:rsidRPr="005B5CC5">
        <w:rPr>
          <w:rFonts w:cs="Arial"/>
          <w:i/>
          <w:sz w:val="18"/>
          <w:szCs w:val="18"/>
        </w:rPr>
        <w:t xml:space="preserve"> parameter to 0.</w:t>
      </w:r>
    </w:p>
    <w:p w:rsidR="005B5CC5" w:rsidRPr="005B5CC5" w:rsidRDefault="005B5CC5" w:rsidP="005B5CC5">
      <w:pPr>
        <w:spacing w:after="0" w:line="240" w:lineRule="auto"/>
        <w:rPr>
          <w:rFonts w:cs="Arial"/>
          <w:i/>
          <w:sz w:val="18"/>
          <w:szCs w:val="18"/>
        </w:rPr>
      </w:pPr>
    </w:p>
    <w:p w:rsidR="005B5CC5" w:rsidRPr="00C73583" w:rsidRDefault="005B5CC5" w:rsidP="005B5CC5">
      <w:pPr>
        <w:spacing w:after="0" w:line="240" w:lineRule="auto"/>
        <w:rPr>
          <w:rFonts w:cs="Arial"/>
          <w:b/>
          <w:i/>
          <w:sz w:val="18"/>
          <w:szCs w:val="18"/>
        </w:rPr>
      </w:pPr>
      <w:r w:rsidRPr="00C73583">
        <w:rPr>
          <w:rFonts w:cs="Arial"/>
          <w:b/>
          <w:i/>
          <w:sz w:val="18"/>
          <w:szCs w:val="18"/>
        </w:rPr>
        <w:t>Return value</w:t>
      </w:r>
    </w:p>
    <w:p w:rsidR="005B5CC5" w:rsidRPr="005B5CC5" w:rsidRDefault="005B5CC5" w:rsidP="005B5CC5">
      <w:pPr>
        <w:spacing w:after="0" w:line="240" w:lineRule="auto"/>
        <w:rPr>
          <w:rFonts w:cs="Arial"/>
          <w:i/>
          <w:sz w:val="18"/>
          <w:szCs w:val="18"/>
        </w:rPr>
      </w:pPr>
    </w:p>
    <w:p w:rsidR="005B5CC5" w:rsidRPr="005B5CC5" w:rsidRDefault="005B5CC5" w:rsidP="005B5CC5">
      <w:pPr>
        <w:spacing w:after="0" w:line="240" w:lineRule="auto"/>
        <w:rPr>
          <w:rFonts w:cs="Arial"/>
          <w:i/>
          <w:sz w:val="18"/>
          <w:szCs w:val="18"/>
        </w:rPr>
      </w:pPr>
      <w:r w:rsidRPr="005B5CC5">
        <w:rPr>
          <w:rFonts w:cs="Arial"/>
          <w:i/>
          <w:sz w:val="18"/>
          <w:szCs w:val="18"/>
        </w:rPr>
        <w:t>If the function succeeds, the return value specifies the number of characters that are written to the buffer, not including the terminating null character.</w:t>
      </w:r>
    </w:p>
    <w:p w:rsidR="005B5CC5" w:rsidRPr="005B5CC5" w:rsidRDefault="005B5CC5" w:rsidP="005B5CC5">
      <w:pPr>
        <w:spacing w:after="0" w:line="240" w:lineRule="auto"/>
        <w:rPr>
          <w:rFonts w:cs="Arial"/>
          <w:i/>
          <w:sz w:val="18"/>
          <w:szCs w:val="18"/>
        </w:rPr>
      </w:pPr>
    </w:p>
    <w:p w:rsidR="005B5CC5" w:rsidRPr="005B5CC5" w:rsidRDefault="005B5CC5" w:rsidP="005B5CC5">
      <w:pPr>
        <w:spacing w:after="0" w:line="240" w:lineRule="auto"/>
        <w:rPr>
          <w:rFonts w:cs="Arial"/>
          <w:i/>
          <w:sz w:val="18"/>
          <w:szCs w:val="18"/>
        </w:rPr>
      </w:pPr>
      <w:r w:rsidRPr="005B5CC5">
        <w:rPr>
          <w:rFonts w:cs="Arial"/>
          <w:i/>
          <w:sz w:val="18"/>
          <w:szCs w:val="18"/>
        </w:rPr>
        <w:t xml:space="preserve">If the function fails, the return value is zero. To get extended error information, call </w:t>
      </w:r>
      <w:proofErr w:type="spellStart"/>
      <w:r w:rsidRPr="005B5CC5">
        <w:rPr>
          <w:rFonts w:cs="Arial"/>
          <w:i/>
          <w:sz w:val="18"/>
          <w:szCs w:val="18"/>
        </w:rPr>
        <w:t>GetLastError</w:t>
      </w:r>
      <w:proofErr w:type="spellEnd"/>
      <w:r w:rsidRPr="005B5CC5">
        <w:rPr>
          <w:rFonts w:cs="Arial"/>
          <w:i/>
          <w:sz w:val="18"/>
          <w:szCs w:val="18"/>
        </w:rPr>
        <w:t>.</w:t>
      </w:r>
    </w:p>
    <w:p w:rsidR="005B5CC5" w:rsidRPr="005B5CC5" w:rsidRDefault="005B5CC5" w:rsidP="005B5CC5">
      <w:pPr>
        <w:spacing w:after="0" w:line="240" w:lineRule="auto"/>
        <w:rPr>
          <w:rFonts w:cs="Arial"/>
          <w:i/>
          <w:sz w:val="18"/>
          <w:szCs w:val="18"/>
        </w:rPr>
      </w:pPr>
    </w:p>
    <w:p w:rsidR="005B5CC5" w:rsidRPr="005B5CC5" w:rsidRDefault="005B5CC5" w:rsidP="005B5CC5">
      <w:pPr>
        <w:spacing w:after="0" w:line="240" w:lineRule="auto"/>
        <w:rPr>
          <w:rFonts w:cs="Arial"/>
          <w:i/>
          <w:sz w:val="18"/>
          <w:szCs w:val="18"/>
        </w:rPr>
      </w:pPr>
      <w:r w:rsidRPr="005B5CC5">
        <w:rPr>
          <w:rFonts w:cs="Arial"/>
          <w:i/>
          <w:sz w:val="18"/>
          <w:szCs w:val="18"/>
        </w:rPr>
        <w:t xml:space="preserve">If the buffer that is pointed to by </w:t>
      </w:r>
      <w:proofErr w:type="spellStart"/>
      <w:r w:rsidRPr="005B5CC5">
        <w:rPr>
          <w:rFonts w:cs="Arial"/>
          <w:i/>
          <w:sz w:val="18"/>
          <w:szCs w:val="18"/>
        </w:rPr>
        <w:t>lpBuffer</w:t>
      </w:r>
      <w:proofErr w:type="spellEnd"/>
      <w:r w:rsidRPr="005B5CC5">
        <w:rPr>
          <w:rFonts w:cs="Arial"/>
          <w:i/>
          <w:sz w:val="18"/>
          <w:szCs w:val="18"/>
        </w:rPr>
        <w:t xml:space="preserve"> is not large enough, the return value specifies the required size of the buffer, in characters, including the null-terminating character.</w:t>
      </w:r>
    </w:p>
    <w:p w:rsidR="005B5CC5" w:rsidRPr="005B5CC5" w:rsidRDefault="005B5CC5" w:rsidP="005B5CC5">
      <w:pPr>
        <w:spacing w:after="0" w:line="240" w:lineRule="auto"/>
        <w:rPr>
          <w:rFonts w:cs="Arial"/>
          <w:i/>
          <w:sz w:val="18"/>
          <w:szCs w:val="18"/>
        </w:rPr>
      </w:pPr>
    </w:p>
    <w:p w:rsidR="005B5CC5" w:rsidRPr="00C73583" w:rsidRDefault="005B5CC5" w:rsidP="005B5CC5">
      <w:pPr>
        <w:spacing w:after="0" w:line="240" w:lineRule="auto"/>
        <w:rPr>
          <w:rFonts w:cs="Arial"/>
          <w:b/>
          <w:i/>
          <w:sz w:val="18"/>
          <w:szCs w:val="18"/>
        </w:rPr>
      </w:pPr>
      <w:r w:rsidRPr="00C73583">
        <w:rPr>
          <w:rFonts w:cs="Arial"/>
          <w:b/>
          <w:i/>
          <w:sz w:val="18"/>
          <w:szCs w:val="18"/>
        </w:rPr>
        <w:t>Remarks</w:t>
      </w:r>
    </w:p>
    <w:p w:rsidR="005B5CC5" w:rsidRPr="005B5CC5" w:rsidRDefault="005B5CC5" w:rsidP="005B5CC5">
      <w:pPr>
        <w:spacing w:after="0" w:line="240" w:lineRule="auto"/>
        <w:rPr>
          <w:rFonts w:cs="Arial"/>
          <w:i/>
          <w:sz w:val="18"/>
          <w:szCs w:val="18"/>
        </w:rPr>
      </w:pPr>
    </w:p>
    <w:p w:rsidR="005B5CC5" w:rsidRPr="005B5CC5" w:rsidRDefault="005B5CC5" w:rsidP="005B5CC5">
      <w:pPr>
        <w:spacing w:after="0" w:line="240" w:lineRule="auto"/>
        <w:rPr>
          <w:rFonts w:cs="Arial"/>
          <w:i/>
          <w:sz w:val="18"/>
          <w:szCs w:val="18"/>
        </w:rPr>
      </w:pPr>
      <w:r w:rsidRPr="005B5CC5">
        <w:rPr>
          <w:rFonts w:cs="Arial"/>
          <w:i/>
          <w:sz w:val="18"/>
          <w:szCs w:val="18"/>
        </w:rPr>
        <w:t xml:space="preserve">Each process has a single current directory that consists of two parts: </w:t>
      </w:r>
    </w:p>
    <w:p w:rsidR="005B5CC5" w:rsidRPr="005B5CC5" w:rsidRDefault="005B5CC5" w:rsidP="005B5CC5">
      <w:pPr>
        <w:spacing w:after="0" w:line="240" w:lineRule="auto"/>
        <w:rPr>
          <w:rFonts w:cs="Arial"/>
          <w:i/>
          <w:sz w:val="18"/>
          <w:szCs w:val="18"/>
        </w:rPr>
      </w:pPr>
    </w:p>
    <w:p w:rsidR="005B5CC5" w:rsidRPr="005B5CC5" w:rsidRDefault="005B5CC5" w:rsidP="005B5CC5">
      <w:pPr>
        <w:spacing w:after="0" w:line="240" w:lineRule="auto"/>
        <w:rPr>
          <w:rFonts w:cs="Arial"/>
          <w:i/>
          <w:sz w:val="18"/>
          <w:szCs w:val="18"/>
        </w:rPr>
      </w:pPr>
      <w:r w:rsidRPr="005B5CC5">
        <w:rPr>
          <w:rFonts w:cs="Arial"/>
          <w:i/>
          <w:sz w:val="18"/>
          <w:szCs w:val="18"/>
        </w:rPr>
        <w:t>A disk designator that is either a drive letter followed by a colon, or a server name followed by a share name (\\</w:t>
      </w:r>
      <w:proofErr w:type="spellStart"/>
      <w:r w:rsidRPr="005B5CC5">
        <w:rPr>
          <w:rFonts w:cs="Arial"/>
          <w:i/>
          <w:sz w:val="18"/>
          <w:szCs w:val="18"/>
        </w:rPr>
        <w:t>servername</w:t>
      </w:r>
      <w:proofErr w:type="spellEnd"/>
      <w:r w:rsidRPr="005B5CC5">
        <w:rPr>
          <w:rFonts w:cs="Arial"/>
          <w:i/>
          <w:sz w:val="18"/>
          <w:szCs w:val="18"/>
        </w:rPr>
        <w:t>\</w:t>
      </w:r>
      <w:proofErr w:type="spellStart"/>
      <w:r w:rsidRPr="005B5CC5">
        <w:rPr>
          <w:rFonts w:cs="Arial"/>
          <w:i/>
          <w:sz w:val="18"/>
          <w:szCs w:val="18"/>
        </w:rPr>
        <w:t>sharename</w:t>
      </w:r>
      <w:proofErr w:type="spellEnd"/>
      <w:r w:rsidRPr="005B5CC5">
        <w:rPr>
          <w:rFonts w:cs="Arial"/>
          <w:i/>
          <w:sz w:val="18"/>
          <w:szCs w:val="18"/>
        </w:rPr>
        <w:t>)</w:t>
      </w:r>
    </w:p>
    <w:p w:rsidR="005B5CC5" w:rsidRPr="005B5CC5" w:rsidRDefault="005B5CC5" w:rsidP="005B5CC5">
      <w:pPr>
        <w:spacing w:after="0" w:line="240" w:lineRule="auto"/>
        <w:rPr>
          <w:rFonts w:cs="Arial"/>
          <w:i/>
          <w:sz w:val="18"/>
          <w:szCs w:val="18"/>
        </w:rPr>
      </w:pPr>
      <w:r w:rsidRPr="005B5CC5">
        <w:rPr>
          <w:rFonts w:cs="Arial"/>
          <w:i/>
          <w:sz w:val="18"/>
          <w:szCs w:val="18"/>
        </w:rPr>
        <w:t>A directory on the disk designator</w:t>
      </w:r>
    </w:p>
    <w:p w:rsidR="005B5CC5" w:rsidRPr="005B5CC5" w:rsidRDefault="005B5CC5" w:rsidP="005B5CC5">
      <w:pPr>
        <w:spacing w:after="0" w:line="240" w:lineRule="auto"/>
        <w:rPr>
          <w:rFonts w:cs="Arial"/>
          <w:i/>
          <w:sz w:val="18"/>
          <w:szCs w:val="18"/>
        </w:rPr>
      </w:pPr>
    </w:p>
    <w:p w:rsidR="005B5CC5" w:rsidRPr="00C73583" w:rsidRDefault="005B5CC5" w:rsidP="005B5CC5">
      <w:pPr>
        <w:spacing w:after="0" w:line="240" w:lineRule="auto"/>
        <w:rPr>
          <w:rFonts w:cs="Arial"/>
          <w:i/>
          <w:sz w:val="18"/>
          <w:szCs w:val="18"/>
        </w:rPr>
      </w:pPr>
      <w:r w:rsidRPr="00C73583">
        <w:rPr>
          <w:rFonts w:cs="Arial"/>
          <w:i/>
          <w:sz w:val="18"/>
          <w:szCs w:val="18"/>
        </w:rPr>
        <w:t xml:space="preserve">To set the current directory, use the </w:t>
      </w:r>
      <w:proofErr w:type="spellStart"/>
      <w:r w:rsidRPr="00C73583">
        <w:rPr>
          <w:rFonts w:cs="Arial"/>
          <w:i/>
          <w:sz w:val="18"/>
          <w:szCs w:val="18"/>
        </w:rPr>
        <w:t>SetCurrentDirectory</w:t>
      </w:r>
      <w:proofErr w:type="spellEnd"/>
      <w:r w:rsidRPr="00C73583">
        <w:rPr>
          <w:rFonts w:cs="Arial"/>
          <w:i/>
          <w:sz w:val="18"/>
          <w:szCs w:val="18"/>
        </w:rPr>
        <w:t xml:space="preserve"> function.</w:t>
      </w:r>
    </w:p>
    <w:p w:rsidR="005B5CC5" w:rsidRPr="005B5CC5" w:rsidRDefault="005B5CC5" w:rsidP="005B5CC5">
      <w:pPr>
        <w:spacing w:after="0" w:line="240" w:lineRule="auto"/>
        <w:rPr>
          <w:rFonts w:cs="Arial"/>
          <w:i/>
          <w:sz w:val="18"/>
          <w:szCs w:val="18"/>
        </w:rPr>
      </w:pPr>
    </w:p>
    <w:p w:rsidR="005B5CC5" w:rsidRPr="005B5CC5" w:rsidRDefault="005B5CC5" w:rsidP="005B5CC5">
      <w:pPr>
        <w:spacing w:after="0" w:line="240" w:lineRule="auto"/>
        <w:rPr>
          <w:rFonts w:cs="Arial"/>
          <w:i/>
          <w:sz w:val="18"/>
          <w:szCs w:val="18"/>
        </w:rPr>
      </w:pPr>
      <w:r w:rsidRPr="005B5CC5">
        <w:rPr>
          <w:rFonts w:cs="Arial"/>
          <w:i/>
          <w:sz w:val="18"/>
          <w:szCs w:val="18"/>
        </w:rPr>
        <w:t xml:space="preserve">Multithreaded applications and shared library code should not use the </w:t>
      </w:r>
      <w:proofErr w:type="spellStart"/>
      <w:r w:rsidRPr="005B5CC5">
        <w:rPr>
          <w:rFonts w:cs="Arial"/>
          <w:i/>
          <w:sz w:val="18"/>
          <w:szCs w:val="18"/>
        </w:rPr>
        <w:t>GetCurrentDirectory</w:t>
      </w:r>
      <w:proofErr w:type="spellEnd"/>
      <w:r w:rsidRPr="005B5CC5">
        <w:rPr>
          <w:rFonts w:cs="Arial"/>
          <w:i/>
          <w:sz w:val="18"/>
          <w:szCs w:val="18"/>
        </w:rPr>
        <w:t xml:space="preserve"> function and should avoid using relative path names. The current directory state written by the </w:t>
      </w:r>
      <w:proofErr w:type="spellStart"/>
      <w:r w:rsidRPr="005B5CC5">
        <w:rPr>
          <w:rFonts w:cs="Arial"/>
          <w:i/>
          <w:sz w:val="18"/>
          <w:szCs w:val="18"/>
        </w:rPr>
        <w:t>SetCurrentDirectory</w:t>
      </w:r>
      <w:proofErr w:type="spellEnd"/>
      <w:r w:rsidRPr="005B5CC5">
        <w:rPr>
          <w:rFonts w:cs="Arial"/>
          <w:i/>
          <w:sz w:val="18"/>
          <w:szCs w:val="18"/>
        </w:rPr>
        <w:t xml:space="preserve"> function is stored as a global variable in each process, therefore multithreaded applications cannot reliably use this value without possible data corruption from other threads that may also be reading or setting this value. This limitation also applies to the </w:t>
      </w:r>
      <w:proofErr w:type="spellStart"/>
      <w:r w:rsidRPr="005B5CC5">
        <w:rPr>
          <w:rFonts w:cs="Arial"/>
          <w:i/>
          <w:sz w:val="18"/>
          <w:szCs w:val="18"/>
        </w:rPr>
        <w:t>SetCurrentDirectory</w:t>
      </w:r>
      <w:proofErr w:type="spellEnd"/>
      <w:r w:rsidRPr="005B5CC5">
        <w:rPr>
          <w:rFonts w:cs="Arial"/>
          <w:i/>
          <w:sz w:val="18"/>
          <w:szCs w:val="18"/>
        </w:rPr>
        <w:t xml:space="preserve"> and </w:t>
      </w:r>
      <w:proofErr w:type="spellStart"/>
      <w:r w:rsidRPr="005B5CC5">
        <w:rPr>
          <w:rFonts w:cs="Arial"/>
          <w:i/>
          <w:sz w:val="18"/>
          <w:szCs w:val="18"/>
        </w:rPr>
        <w:t>GetFullPathName</w:t>
      </w:r>
      <w:proofErr w:type="spellEnd"/>
      <w:r w:rsidRPr="005B5CC5">
        <w:rPr>
          <w:rFonts w:cs="Arial"/>
          <w:i/>
          <w:sz w:val="18"/>
          <w:szCs w:val="18"/>
        </w:rPr>
        <w:t xml:space="preserve"> functions. </w:t>
      </w:r>
      <w:proofErr w:type="gramStart"/>
      <w:r w:rsidRPr="005B5CC5">
        <w:rPr>
          <w:rFonts w:cs="Arial"/>
          <w:i/>
          <w:sz w:val="18"/>
          <w:szCs w:val="18"/>
        </w:rPr>
        <w:t>The exception being when the application is guaranteed to be running in a single thread, for example parsing file names from the command line argument string in the main thread prior to creating any additional threads.</w:t>
      </w:r>
      <w:proofErr w:type="gramEnd"/>
      <w:r w:rsidRPr="005B5CC5">
        <w:rPr>
          <w:rFonts w:cs="Arial"/>
          <w:i/>
          <w:sz w:val="18"/>
          <w:szCs w:val="18"/>
        </w:rPr>
        <w:t xml:space="preserve"> Using relative path names in multithreaded applications or shared library code can yield unpredictable results and is not supported.</w:t>
      </w:r>
    </w:p>
    <w:p w:rsidR="005B5CC5" w:rsidRPr="005B5CC5" w:rsidRDefault="005B5CC5" w:rsidP="005B5CC5">
      <w:pPr>
        <w:spacing w:after="0" w:line="240" w:lineRule="auto"/>
        <w:rPr>
          <w:rFonts w:cs="Arial"/>
          <w:i/>
          <w:sz w:val="18"/>
          <w:szCs w:val="18"/>
        </w:rPr>
      </w:pPr>
    </w:p>
    <w:p w:rsidR="005B5CC5" w:rsidRPr="00C73583" w:rsidRDefault="005B5CC5" w:rsidP="005B5CC5">
      <w:pPr>
        <w:spacing w:after="0" w:line="240" w:lineRule="auto"/>
        <w:rPr>
          <w:rFonts w:cs="Arial"/>
          <w:b/>
          <w:i/>
          <w:sz w:val="20"/>
          <w:szCs w:val="20"/>
        </w:rPr>
      </w:pPr>
      <w:r w:rsidRPr="00C73583">
        <w:rPr>
          <w:rFonts w:cs="Arial"/>
          <w:b/>
          <w:i/>
          <w:sz w:val="20"/>
          <w:szCs w:val="20"/>
        </w:rPr>
        <w:t>How to set working (current) directory on Windows</w:t>
      </w:r>
    </w:p>
    <w:p w:rsidR="00C73583" w:rsidRPr="005B5CC5" w:rsidRDefault="00C73583" w:rsidP="005B5CC5">
      <w:pPr>
        <w:spacing w:after="0" w:line="240" w:lineRule="auto"/>
        <w:rPr>
          <w:rFonts w:cs="Arial"/>
          <w:i/>
          <w:sz w:val="18"/>
          <w:szCs w:val="18"/>
        </w:rPr>
      </w:pPr>
    </w:p>
    <w:p w:rsidR="005B5CC5" w:rsidRPr="005B5CC5" w:rsidRDefault="005B5CC5" w:rsidP="005B5CC5">
      <w:pPr>
        <w:spacing w:after="0" w:line="240" w:lineRule="auto"/>
        <w:rPr>
          <w:rFonts w:cs="Arial"/>
          <w:i/>
          <w:sz w:val="18"/>
          <w:szCs w:val="18"/>
        </w:rPr>
      </w:pPr>
      <w:r w:rsidRPr="005B5CC5">
        <w:rPr>
          <w:rFonts w:cs="Arial"/>
          <w:i/>
          <w:sz w:val="18"/>
          <w:szCs w:val="18"/>
        </w:rPr>
        <w:t>[From: http://msdn.microsoft.com/en-us/library/windows/desktop/aa365530%28v=vs.85%29.aspx]</w:t>
      </w:r>
    </w:p>
    <w:p w:rsidR="005B5CC5" w:rsidRPr="005B5CC5" w:rsidRDefault="005B5CC5" w:rsidP="005B5CC5">
      <w:pPr>
        <w:spacing w:after="0" w:line="240" w:lineRule="auto"/>
        <w:rPr>
          <w:rFonts w:cs="Arial"/>
          <w:i/>
          <w:sz w:val="18"/>
          <w:szCs w:val="18"/>
        </w:rPr>
      </w:pPr>
    </w:p>
    <w:p w:rsidR="005B5CC5" w:rsidRPr="005B5CC5" w:rsidRDefault="005B5CC5" w:rsidP="005B5CC5">
      <w:pPr>
        <w:spacing w:after="0" w:line="240" w:lineRule="auto"/>
        <w:rPr>
          <w:rFonts w:cs="Arial"/>
          <w:i/>
          <w:sz w:val="18"/>
          <w:szCs w:val="18"/>
        </w:rPr>
      </w:pPr>
      <w:proofErr w:type="spellStart"/>
      <w:r w:rsidRPr="005B5CC5">
        <w:rPr>
          <w:rFonts w:cs="Arial"/>
          <w:i/>
          <w:sz w:val="18"/>
          <w:szCs w:val="18"/>
        </w:rPr>
        <w:t>SetCurrentDirectory</w:t>
      </w:r>
      <w:proofErr w:type="spellEnd"/>
      <w:r w:rsidRPr="005B5CC5">
        <w:rPr>
          <w:rFonts w:cs="Arial"/>
          <w:i/>
          <w:sz w:val="18"/>
          <w:szCs w:val="18"/>
        </w:rPr>
        <w:t xml:space="preserve"> function</w:t>
      </w:r>
    </w:p>
    <w:p w:rsidR="005B5CC5" w:rsidRPr="005B5CC5" w:rsidRDefault="005B5CC5" w:rsidP="005B5CC5">
      <w:pPr>
        <w:spacing w:after="0" w:line="240" w:lineRule="auto"/>
        <w:rPr>
          <w:rFonts w:cs="Arial"/>
          <w:i/>
          <w:sz w:val="18"/>
          <w:szCs w:val="18"/>
        </w:rPr>
      </w:pPr>
    </w:p>
    <w:p w:rsidR="005B5CC5" w:rsidRPr="005B5CC5" w:rsidRDefault="005B5CC5" w:rsidP="005B5CC5">
      <w:pPr>
        <w:spacing w:after="0" w:line="240" w:lineRule="auto"/>
        <w:rPr>
          <w:rFonts w:cs="Arial"/>
          <w:i/>
          <w:sz w:val="18"/>
          <w:szCs w:val="18"/>
        </w:rPr>
      </w:pPr>
      <w:r w:rsidRPr="005B5CC5">
        <w:rPr>
          <w:rFonts w:cs="Arial"/>
          <w:i/>
          <w:sz w:val="18"/>
          <w:szCs w:val="18"/>
        </w:rPr>
        <w:t xml:space="preserve">BOOL WINAPI </w:t>
      </w:r>
      <w:proofErr w:type="spellStart"/>
      <w:proofErr w:type="gramStart"/>
      <w:r w:rsidRPr="005B5CC5">
        <w:rPr>
          <w:rFonts w:cs="Arial"/>
          <w:i/>
          <w:sz w:val="18"/>
          <w:szCs w:val="18"/>
        </w:rPr>
        <w:t>SetCurrentDirectory</w:t>
      </w:r>
      <w:proofErr w:type="spellEnd"/>
      <w:r w:rsidRPr="005B5CC5">
        <w:rPr>
          <w:rFonts w:cs="Arial"/>
          <w:i/>
          <w:sz w:val="18"/>
          <w:szCs w:val="18"/>
        </w:rPr>
        <w:t>(</w:t>
      </w:r>
      <w:proofErr w:type="gramEnd"/>
      <w:r w:rsidRPr="005B5CC5">
        <w:rPr>
          <w:rFonts w:cs="Arial"/>
          <w:i/>
          <w:sz w:val="18"/>
          <w:szCs w:val="18"/>
        </w:rPr>
        <w:t xml:space="preserve">_In_  LPCTSTR </w:t>
      </w:r>
      <w:proofErr w:type="spellStart"/>
      <w:r w:rsidRPr="005B5CC5">
        <w:rPr>
          <w:rFonts w:cs="Arial"/>
          <w:i/>
          <w:sz w:val="18"/>
          <w:szCs w:val="18"/>
        </w:rPr>
        <w:t>lpPathName</w:t>
      </w:r>
      <w:proofErr w:type="spellEnd"/>
      <w:r w:rsidRPr="005B5CC5">
        <w:rPr>
          <w:rFonts w:cs="Arial"/>
          <w:i/>
          <w:sz w:val="18"/>
          <w:szCs w:val="18"/>
        </w:rPr>
        <w:t>);</w:t>
      </w:r>
    </w:p>
    <w:p w:rsidR="005B5CC5" w:rsidRPr="005B5CC5" w:rsidRDefault="005B5CC5" w:rsidP="005B5CC5">
      <w:pPr>
        <w:spacing w:after="0" w:line="240" w:lineRule="auto"/>
        <w:rPr>
          <w:rFonts w:cs="Arial"/>
          <w:i/>
          <w:sz w:val="18"/>
          <w:szCs w:val="18"/>
        </w:rPr>
      </w:pPr>
    </w:p>
    <w:p w:rsidR="005B5CC5" w:rsidRPr="00B72D64" w:rsidRDefault="005B5CC5" w:rsidP="005B5CC5">
      <w:pPr>
        <w:spacing w:after="0" w:line="240" w:lineRule="auto"/>
        <w:rPr>
          <w:rFonts w:cs="Arial"/>
          <w:b/>
          <w:i/>
          <w:sz w:val="18"/>
          <w:szCs w:val="18"/>
        </w:rPr>
      </w:pPr>
      <w:r w:rsidRPr="00B72D64">
        <w:rPr>
          <w:rFonts w:cs="Arial"/>
          <w:b/>
          <w:i/>
          <w:sz w:val="18"/>
          <w:szCs w:val="18"/>
        </w:rPr>
        <w:t>Parameters</w:t>
      </w:r>
    </w:p>
    <w:p w:rsidR="005B5CC5" w:rsidRPr="005B5CC5" w:rsidRDefault="005B5CC5" w:rsidP="005B5CC5">
      <w:pPr>
        <w:spacing w:after="0" w:line="240" w:lineRule="auto"/>
        <w:rPr>
          <w:rFonts w:cs="Arial"/>
          <w:i/>
          <w:sz w:val="18"/>
          <w:szCs w:val="18"/>
        </w:rPr>
      </w:pPr>
    </w:p>
    <w:p w:rsidR="005B5CC5" w:rsidRPr="005B5CC5" w:rsidRDefault="005B5CC5" w:rsidP="005B5CC5">
      <w:pPr>
        <w:spacing w:after="0" w:line="240" w:lineRule="auto"/>
        <w:rPr>
          <w:rFonts w:cs="Arial"/>
          <w:i/>
          <w:sz w:val="18"/>
          <w:szCs w:val="18"/>
        </w:rPr>
      </w:pPr>
      <w:proofErr w:type="spellStart"/>
      <w:proofErr w:type="gramStart"/>
      <w:r w:rsidRPr="005B5CC5">
        <w:rPr>
          <w:rFonts w:cs="Arial"/>
          <w:i/>
          <w:sz w:val="18"/>
          <w:szCs w:val="18"/>
        </w:rPr>
        <w:t>lpPathName</w:t>
      </w:r>
      <w:proofErr w:type="spellEnd"/>
      <w:proofErr w:type="gramEnd"/>
      <w:r w:rsidRPr="005B5CC5">
        <w:rPr>
          <w:rFonts w:cs="Arial"/>
          <w:i/>
          <w:sz w:val="18"/>
          <w:szCs w:val="18"/>
        </w:rPr>
        <w:t xml:space="preserve"> [in]</w:t>
      </w:r>
    </w:p>
    <w:p w:rsidR="005B5CC5" w:rsidRPr="005B5CC5" w:rsidRDefault="005B5CC5" w:rsidP="005B5CC5">
      <w:pPr>
        <w:spacing w:after="0" w:line="240" w:lineRule="auto"/>
        <w:rPr>
          <w:rFonts w:cs="Arial"/>
          <w:i/>
          <w:sz w:val="18"/>
          <w:szCs w:val="18"/>
        </w:rPr>
      </w:pPr>
    </w:p>
    <w:p w:rsidR="005B5CC5" w:rsidRPr="005B5CC5" w:rsidRDefault="005B5CC5" w:rsidP="005B5CC5">
      <w:pPr>
        <w:spacing w:after="0" w:line="240" w:lineRule="auto"/>
        <w:rPr>
          <w:rFonts w:cs="Arial"/>
          <w:i/>
          <w:sz w:val="18"/>
          <w:szCs w:val="18"/>
        </w:rPr>
      </w:pPr>
      <w:r w:rsidRPr="005B5CC5">
        <w:rPr>
          <w:rFonts w:cs="Arial"/>
          <w:i/>
          <w:sz w:val="18"/>
          <w:szCs w:val="18"/>
        </w:rPr>
        <w:t xml:space="preserve">    </w:t>
      </w:r>
      <w:proofErr w:type="gramStart"/>
      <w:r w:rsidRPr="005B5CC5">
        <w:rPr>
          <w:rFonts w:cs="Arial"/>
          <w:i/>
          <w:sz w:val="18"/>
          <w:szCs w:val="18"/>
        </w:rPr>
        <w:t>The path to the new current directory.</w:t>
      </w:r>
      <w:proofErr w:type="gramEnd"/>
      <w:r w:rsidRPr="005B5CC5">
        <w:rPr>
          <w:rFonts w:cs="Arial"/>
          <w:i/>
          <w:sz w:val="18"/>
          <w:szCs w:val="18"/>
        </w:rPr>
        <w:t xml:space="preserve"> This parameter may specify a relative path or a full path. In either case, the full path of the specified directory is calculated and stored as the current directory.</w:t>
      </w:r>
    </w:p>
    <w:p w:rsidR="005B5CC5" w:rsidRPr="005B5CC5" w:rsidRDefault="005B5CC5" w:rsidP="005B5CC5">
      <w:pPr>
        <w:spacing w:after="0" w:line="240" w:lineRule="auto"/>
        <w:rPr>
          <w:rFonts w:cs="Arial"/>
          <w:i/>
          <w:sz w:val="18"/>
          <w:szCs w:val="18"/>
        </w:rPr>
      </w:pPr>
    </w:p>
    <w:p w:rsidR="005B5CC5" w:rsidRPr="005B5CC5" w:rsidRDefault="005B5CC5" w:rsidP="005B5CC5">
      <w:pPr>
        <w:spacing w:after="0" w:line="240" w:lineRule="auto"/>
        <w:rPr>
          <w:rFonts w:cs="Arial"/>
          <w:i/>
          <w:sz w:val="18"/>
          <w:szCs w:val="18"/>
        </w:rPr>
      </w:pPr>
      <w:r w:rsidRPr="005B5CC5">
        <w:rPr>
          <w:rFonts w:cs="Arial"/>
          <w:i/>
          <w:sz w:val="18"/>
          <w:szCs w:val="18"/>
        </w:rPr>
        <w:t xml:space="preserve">    The string must not exceed MAX_PATH characters, including the terminating null character. The final character before the null character must be a backslash ('\'). If you do not specify the backslash, it will be added for you; therefore, specify MAX_PATH-2 characters for the path unless you include the trailing backslash, in which case, specify MAX_PATH-1 characters for the path.</w:t>
      </w:r>
    </w:p>
    <w:p w:rsidR="005B5CC5" w:rsidRPr="005B5CC5" w:rsidRDefault="005B5CC5" w:rsidP="005B5CC5">
      <w:pPr>
        <w:spacing w:after="0" w:line="240" w:lineRule="auto"/>
        <w:rPr>
          <w:rFonts w:cs="Arial"/>
          <w:i/>
          <w:sz w:val="18"/>
          <w:szCs w:val="18"/>
        </w:rPr>
      </w:pPr>
    </w:p>
    <w:p w:rsidR="005B5CC5" w:rsidRPr="00B72D64" w:rsidRDefault="005B5CC5" w:rsidP="005B5CC5">
      <w:pPr>
        <w:spacing w:after="0" w:line="240" w:lineRule="auto"/>
        <w:rPr>
          <w:rFonts w:cs="Arial"/>
          <w:b/>
          <w:i/>
          <w:sz w:val="18"/>
          <w:szCs w:val="18"/>
        </w:rPr>
      </w:pPr>
      <w:r w:rsidRPr="00B72D64">
        <w:rPr>
          <w:rFonts w:cs="Arial"/>
          <w:b/>
          <w:i/>
          <w:sz w:val="18"/>
          <w:szCs w:val="18"/>
        </w:rPr>
        <w:t>Return value</w:t>
      </w:r>
    </w:p>
    <w:p w:rsidR="005B5CC5" w:rsidRPr="005B5CC5" w:rsidRDefault="005B5CC5" w:rsidP="005B5CC5">
      <w:pPr>
        <w:spacing w:after="0" w:line="240" w:lineRule="auto"/>
        <w:rPr>
          <w:rFonts w:cs="Arial"/>
          <w:i/>
          <w:sz w:val="18"/>
          <w:szCs w:val="18"/>
        </w:rPr>
      </w:pPr>
    </w:p>
    <w:p w:rsidR="005B5CC5" w:rsidRPr="005B5CC5" w:rsidRDefault="005B5CC5" w:rsidP="005B5CC5">
      <w:pPr>
        <w:spacing w:after="0" w:line="240" w:lineRule="auto"/>
        <w:rPr>
          <w:rFonts w:cs="Arial"/>
          <w:i/>
          <w:sz w:val="18"/>
          <w:szCs w:val="18"/>
        </w:rPr>
      </w:pPr>
      <w:r w:rsidRPr="005B5CC5">
        <w:rPr>
          <w:rFonts w:cs="Arial"/>
          <w:i/>
          <w:sz w:val="18"/>
          <w:szCs w:val="18"/>
        </w:rPr>
        <w:t>If the function succeed</w:t>
      </w:r>
      <w:r w:rsidR="00B72D64">
        <w:rPr>
          <w:rFonts w:cs="Arial"/>
          <w:i/>
          <w:sz w:val="18"/>
          <w:szCs w:val="18"/>
        </w:rPr>
        <w:t>s, the return value is nonzero.</w:t>
      </w:r>
    </w:p>
    <w:p w:rsidR="005B5CC5" w:rsidRPr="005B5CC5" w:rsidRDefault="005B5CC5" w:rsidP="005B5CC5">
      <w:pPr>
        <w:spacing w:after="0" w:line="240" w:lineRule="auto"/>
        <w:rPr>
          <w:rFonts w:cs="Arial"/>
          <w:i/>
          <w:sz w:val="18"/>
          <w:szCs w:val="18"/>
        </w:rPr>
      </w:pPr>
      <w:r w:rsidRPr="005B5CC5">
        <w:rPr>
          <w:rFonts w:cs="Arial"/>
          <w:i/>
          <w:sz w:val="18"/>
          <w:szCs w:val="18"/>
        </w:rPr>
        <w:t xml:space="preserve">If the function fails, the return value is zero. To get extended error information, call </w:t>
      </w:r>
      <w:proofErr w:type="spellStart"/>
      <w:r w:rsidRPr="005B5CC5">
        <w:rPr>
          <w:rFonts w:cs="Arial"/>
          <w:i/>
          <w:sz w:val="18"/>
          <w:szCs w:val="18"/>
        </w:rPr>
        <w:t>GetLastError</w:t>
      </w:r>
      <w:proofErr w:type="spellEnd"/>
      <w:r w:rsidRPr="005B5CC5">
        <w:rPr>
          <w:rFonts w:cs="Arial"/>
          <w:i/>
          <w:sz w:val="18"/>
          <w:szCs w:val="18"/>
        </w:rPr>
        <w:t>.</w:t>
      </w:r>
    </w:p>
    <w:p w:rsidR="005B5CC5" w:rsidRPr="00C22EBC" w:rsidRDefault="005B5CC5" w:rsidP="005B5CC5">
      <w:pPr>
        <w:spacing w:after="0" w:line="240" w:lineRule="auto"/>
        <w:rPr>
          <w:rFonts w:cs="Arial"/>
          <w:sz w:val="20"/>
          <w:szCs w:val="20"/>
          <w:rPrChange w:id="23" w:author="Linda Jun" w:date="2014-06-05T11:19:00Z">
            <w:rPr>
              <w:rFonts w:ascii="Arial" w:hAnsi="Arial" w:cs="Arial"/>
              <w:sz w:val="18"/>
              <w:szCs w:val="18"/>
            </w:rPr>
          </w:rPrChange>
        </w:rPr>
      </w:pPr>
    </w:p>
    <w:p w:rsidR="005B5CC5" w:rsidRPr="00C22EBC" w:rsidRDefault="005B5CC5" w:rsidP="005B5CC5">
      <w:pPr>
        <w:spacing w:after="0" w:line="240" w:lineRule="auto"/>
        <w:rPr>
          <w:rFonts w:cs="Arial"/>
          <w:sz w:val="20"/>
          <w:szCs w:val="20"/>
          <w:rPrChange w:id="24" w:author="Linda Jun" w:date="2014-06-05T11:19:00Z">
            <w:rPr>
              <w:rFonts w:ascii="Arial" w:hAnsi="Arial" w:cs="Arial"/>
              <w:sz w:val="18"/>
              <w:szCs w:val="18"/>
            </w:rPr>
          </w:rPrChange>
        </w:rPr>
      </w:pPr>
    </w:p>
    <w:p w:rsidR="00541CFD" w:rsidRDefault="00541CFD" w:rsidP="00D1430A">
      <w:pPr>
        <w:spacing w:after="0" w:line="240" w:lineRule="auto"/>
        <w:rPr>
          <w:ins w:id="25" w:author="Linda Jun" w:date="2014-06-05T11:19:00Z"/>
          <w:rFonts w:cs="Arial"/>
          <w:sz w:val="20"/>
          <w:szCs w:val="20"/>
        </w:rPr>
      </w:pPr>
      <w:r w:rsidRPr="00E665C5">
        <w:rPr>
          <w:rFonts w:cs="Arial"/>
          <w:sz w:val="20"/>
          <w:szCs w:val="20"/>
        </w:rPr>
        <w:t xml:space="preserve">The proposed search order for </w:t>
      </w:r>
      <w:r w:rsidR="00F77893" w:rsidRPr="00E665C5">
        <w:rPr>
          <w:rFonts w:cs="Arial"/>
          <w:sz w:val="20"/>
          <w:szCs w:val="20"/>
        </w:rPr>
        <w:t>data files</w:t>
      </w:r>
      <w:r w:rsidRPr="00E665C5">
        <w:rPr>
          <w:rFonts w:cs="Arial"/>
          <w:sz w:val="20"/>
          <w:szCs w:val="20"/>
        </w:rPr>
        <w:t xml:space="preserve"> without </w:t>
      </w:r>
      <w:r w:rsidR="00D139C5">
        <w:rPr>
          <w:rFonts w:cs="Arial"/>
          <w:sz w:val="20"/>
          <w:szCs w:val="20"/>
        </w:rPr>
        <w:t>absolute path</w:t>
      </w:r>
      <w:r w:rsidRPr="00E665C5">
        <w:rPr>
          <w:rFonts w:cs="Arial"/>
          <w:sz w:val="20"/>
          <w:szCs w:val="20"/>
        </w:rPr>
        <w:t xml:space="preserve"> is as follows:</w:t>
      </w:r>
    </w:p>
    <w:p w:rsidR="00C22EBC" w:rsidRPr="00E665C5" w:rsidRDefault="00C22EBC" w:rsidP="00D1430A">
      <w:pPr>
        <w:spacing w:after="0" w:line="240" w:lineRule="auto"/>
        <w:rPr>
          <w:rFonts w:cs="Arial"/>
          <w:sz w:val="20"/>
          <w:szCs w:val="20"/>
        </w:rPr>
      </w:pPr>
      <w:ins w:id="26" w:author="Linda Jun" w:date="2014-06-05T11:20:00Z">
        <w:r>
          <w:rPr>
            <w:rFonts w:cs="Arial"/>
            <w:sz w:val="20"/>
            <w:szCs w:val="20"/>
          </w:rPr>
          <w:t>For Input:</w:t>
        </w:r>
      </w:ins>
    </w:p>
    <w:p w:rsidR="00C22EBC" w:rsidRDefault="00994669" w:rsidP="00C22EBC">
      <w:pPr>
        <w:pStyle w:val="ListParagraph"/>
        <w:numPr>
          <w:ilvl w:val="0"/>
          <w:numId w:val="11"/>
        </w:numPr>
        <w:spacing w:after="0" w:line="240" w:lineRule="auto"/>
        <w:rPr>
          <w:ins w:id="27" w:author="Linda Jun" w:date="2014-06-05T11:20:00Z"/>
          <w:rFonts w:cs="Arial"/>
          <w:sz w:val="20"/>
          <w:szCs w:val="20"/>
        </w:rPr>
      </w:pPr>
      <w:r w:rsidRPr="00C22EBC">
        <w:rPr>
          <w:rFonts w:cs="Arial"/>
          <w:sz w:val="20"/>
          <w:szCs w:val="20"/>
        </w:rPr>
        <w:t xml:space="preserve">Current </w:t>
      </w:r>
      <w:r w:rsidR="009C5DCC" w:rsidRPr="00C22EBC">
        <w:rPr>
          <w:rFonts w:cs="Arial"/>
          <w:sz w:val="20"/>
          <w:szCs w:val="20"/>
        </w:rPr>
        <w:t xml:space="preserve">GMAT </w:t>
      </w:r>
      <w:r w:rsidRPr="00C22EBC">
        <w:rPr>
          <w:rFonts w:cs="Arial"/>
          <w:sz w:val="20"/>
          <w:szCs w:val="20"/>
        </w:rPr>
        <w:t>w</w:t>
      </w:r>
      <w:r w:rsidR="00541CFD" w:rsidRPr="00C22EBC">
        <w:rPr>
          <w:rFonts w:cs="Arial"/>
          <w:sz w:val="20"/>
          <w:szCs w:val="20"/>
        </w:rPr>
        <w:t>orking directory</w:t>
      </w:r>
      <w:del w:id="28" w:author="Linda Jun" w:date="2014-06-05T11:20:00Z">
        <w:r w:rsidR="008E55FB" w:rsidRPr="00C22EBC" w:rsidDel="00C22EBC">
          <w:rPr>
            <w:rFonts w:cs="Arial"/>
            <w:sz w:val="20"/>
            <w:szCs w:val="20"/>
          </w:rPr>
          <w:delText xml:space="preserve"> for input</w:delText>
        </w:r>
      </w:del>
    </w:p>
    <w:p w:rsidR="00541CFD" w:rsidRPr="00E665C5" w:rsidDel="00C22EBC" w:rsidRDefault="008E55FB" w:rsidP="00E76E76">
      <w:pPr>
        <w:pStyle w:val="ListParagraph"/>
        <w:numPr>
          <w:ilvl w:val="0"/>
          <w:numId w:val="11"/>
        </w:numPr>
        <w:spacing w:after="0" w:line="240" w:lineRule="auto"/>
        <w:rPr>
          <w:del w:id="29" w:author="Linda Jun" w:date="2014-06-05T11:20:00Z"/>
          <w:rFonts w:cs="Arial"/>
          <w:sz w:val="20"/>
          <w:szCs w:val="20"/>
        </w:rPr>
      </w:pPr>
      <w:del w:id="30" w:author="Linda Jun" w:date="2014-06-05T11:20:00Z">
        <w:r w:rsidRPr="00C22EBC" w:rsidDel="00C22EBC">
          <w:rPr>
            <w:rFonts w:cs="Arial"/>
            <w:sz w:val="20"/>
            <w:szCs w:val="20"/>
          </w:rPr>
          <w:delText xml:space="preserve"> and </w:delText>
        </w:r>
        <w:commentRangeStart w:id="31"/>
        <w:commentRangeStart w:id="32"/>
        <w:r w:rsidRPr="00C22EBC" w:rsidDel="00C22EBC">
          <w:rPr>
            <w:rFonts w:cs="Arial"/>
            <w:sz w:val="20"/>
            <w:szCs w:val="20"/>
          </w:rPr>
          <w:delText>outpu</w:delText>
        </w:r>
        <w:r w:rsidRPr="00E665C5" w:rsidDel="00C22EBC">
          <w:rPr>
            <w:rFonts w:cs="Arial"/>
            <w:sz w:val="20"/>
            <w:szCs w:val="20"/>
          </w:rPr>
          <w:delText>t</w:delText>
        </w:r>
        <w:commentRangeEnd w:id="31"/>
        <w:r w:rsidR="008C590E" w:rsidDel="00C22EBC">
          <w:rPr>
            <w:rStyle w:val="CommentReference"/>
          </w:rPr>
          <w:commentReference w:id="31"/>
        </w:r>
        <w:commentRangeEnd w:id="32"/>
        <w:r w:rsidR="000A684E" w:rsidDel="00C22EBC">
          <w:rPr>
            <w:rStyle w:val="CommentReference"/>
          </w:rPr>
          <w:commentReference w:id="32"/>
        </w:r>
      </w:del>
    </w:p>
    <w:p w:rsidR="00C22EBC" w:rsidRDefault="00541CFD" w:rsidP="00C22EBC">
      <w:pPr>
        <w:pStyle w:val="ListParagraph"/>
        <w:numPr>
          <w:ilvl w:val="0"/>
          <w:numId w:val="11"/>
        </w:numPr>
        <w:spacing w:after="0" w:line="240" w:lineRule="auto"/>
        <w:rPr>
          <w:ins w:id="33" w:author="Linda Jun" w:date="2014-06-05T11:20:00Z"/>
          <w:rFonts w:cs="Arial"/>
          <w:sz w:val="20"/>
          <w:szCs w:val="20"/>
        </w:rPr>
      </w:pPr>
      <w:r w:rsidRPr="00C22EBC">
        <w:rPr>
          <w:rFonts w:cs="Arial"/>
          <w:sz w:val="20"/>
          <w:szCs w:val="20"/>
        </w:rPr>
        <w:t>Directory from the startup file in the application direc</w:t>
      </w:r>
      <w:ins w:id="34" w:author="Linda Jun" w:date="2014-06-05T11:20:00Z">
        <w:r w:rsidR="00C22EBC">
          <w:rPr>
            <w:rFonts w:cs="Arial"/>
            <w:sz w:val="20"/>
            <w:szCs w:val="20"/>
          </w:rPr>
          <w:t>tory</w:t>
        </w:r>
      </w:ins>
    </w:p>
    <w:p w:rsidR="00C22EBC" w:rsidRDefault="00C22EBC">
      <w:pPr>
        <w:spacing w:after="0" w:line="240" w:lineRule="auto"/>
        <w:rPr>
          <w:ins w:id="35" w:author="Linda Jun" w:date="2014-06-05T11:21:00Z"/>
          <w:rFonts w:cs="Arial"/>
          <w:sz w:val="20"/>
          <w:szCs w:val="20"/>
        </w:rPr>
        <w:pPrChange w:id="36" w:author="Linda Jun" w:date="2014-06-05T11:21:00Z">
          <w:pPr>
            <w:pStyle w:val="ListParagraph"/>
            <w:numPr>
              <w:numId w:val="11"/>
            </w:numPr>
            <w:spacing w:after="0" w:line="240" w:lineRule="auto"/>
            <w:ind w:hanging="360"/>
          </w:pPr>
        </w:pPrChange>
      </w:pPr>
      <w:ins w:id="37" w:author="Linda Jun" w:date="2014-06-05T11:21:00Z">
        <w:r>
          <w:rPr>
            <w:rFonts w:cs="Arial"/>
            <w:sz w:val="20"/>
            <w:szCs w:val="20"/>
          </w:rPr>
          <w:lastRenderedPageBreak/>
          <w:t>For Output:</w:t>
        </w:r>
      </w:ins>
    </w:p>
    <w:p w:rsidR="00C22EBC" w:rsidRDefault="00C22EBC">
      <w:pPr>
        <w:pStyle w:val="ListParagraph"/>
        <w:numPr>
          <w:ilvl w:val="0"/>
          <w:numId w:val="14"/>
        </w:numPr>
        <w:spacing w:after="0" w:line="240" w:lineRule="auto"/>
        <w:rPr>
          <w:ins w:id="38" w:author="Linda Jun" w:date="2014-06-05T11:21:00Z"/>
          <w:rFonts w:cs="Arial"/>
          <w:sz w:val="20"/>
          <w:szCs w:val="20"/>
        </w:rPr>
        <w:pPrChange w:id="39" w:author="Linda Jun" w:date="2014-06-05T11:21:00Z">
          <w:pPr>
            <w:pStyle w:val="ListParagraph"/>
            <w:numPr>
              <w:numId w:val="11"/>
            </w:numPr>
            <w:spacing w:after="0" w:line="240" w:lineRule="auto"/>
            <w:ind w:hanging="360"/>
          </w:pPr>
        </w:pPrChange>
      </w:pPr>
      <w:ins w:id="40" w:author="Linda Jun" w:date="2014-06-05T11:21:00Z">
        <w:r>
          <w:rPr>
            <w:rFonts w:cs="Arial"/>
            <w:sz w:val="20"/>
            <w:szCs w:val="20"/>
          </w:rPr>
          <w:t>Current GMAT working directory if it has relative path</w:t>
        </w:r>
      </w:ins>
    </w:p>
    <w:p w:rsidR="00AC04B1" w:rsidRDefault="00C22EBC">
      <w:pPr>
        <w:pStyle w:val="ListParagraph"/>
        <w:numPr>
          <w:ilvl w:val="0"/>
          <w:numId w:val="14"/>
        </w:numPr>
        <w:spacing w:after="0" w:line="240" w:lineRule="auto"/>
        <w:rPr>
          <w:ins w:id="41" w:author="Linda Jun" w:date="2014-06-05T11:50:00Z"/>
          <w:rFonts w:cs="Arial"/>
          <w:sz w:val="20"/>
          <w:szCs w:val="20"/>
        </w:rPr>
        <w:pPrChange w:id="42" w:author="Linda Jun" w:date="2014-06-05T11:21:00Z">
          <w:pPr>
            <w:pStyle w:val="ListParagraph"/>
            <w:numPr>
              <w:numId w:val="11"/>
            </w:numPr>
            <w:spacing w:after="0" w:line="240" w:lineRule="auto"/>
            <w:ind w:hanging="360"/>
          </w:pPr>
        </w:pPrChange>
      </w:pPr>
      <w:ins w:id="43" w:author="Linda Jun" w:date="2014-06-05T11:22:00Z">
        <w:r>
          <w:rPr>
            <w:rFonts w:cs="Arial"/>
            <w:sz w:val="20"/>
            <w:szCs w:val="20"/>
          </w:rPr>
          <w:t>Directory from the startup file in the application directory</w:t>
        </w:r>
      </w:ins>
      <w:ins w:id="44" w:author="Linda Jun" w:date="2014-06-05T11:25:00Z">
        <w:r w:rsidR="00E76E76">
          <w:rPr>
            <w:rFonts w:cs="Arial"/>
            <w:sz w:val="20"/>
            <w:szCs w:val="20"/>
          </w:rPr>
          <w:t xml:space="preserve"> if no absolute path found or filename has no path</w:t>
        </w:r>
      </w:ins>
    </w:p>
    <w:p w:rsidR="00541CFD" w:rsidRPr="00C22EBC" w:rsidRDefault="00AC04B1">
      <w:pPr>
        <w:pStyle w:val="ListParagraph"/>
        <w:numPr>
          <w:ilvl w:val="0"/>
          <w:numId w:val="14"/>
        </w:numPr>
        <w:spacing w:after="0" w:line="240" w:lineRule="auto"/>
        <w:rPr>
          <w:rFonts w:cs="Arial"/>
          <w:sz w:val="20"/>
          <w:szCs w:val="20"/>
          <w:rPrChange w:id="45" w:author="Linda Jun" w:date="2014-06-05T11:21:00Z">
            <w:rPr/>
          </w:rPrChange>
        </w:rPr>
        <w:pPrChange w:id="46" w:author="Linda Jun" w:date="2014-06-05T11:21:00Z">
          <w:pPr>
            <w:pStyle w:val="ListParagraph"/>
            <w:numPr>
              <w:numId w:val="11"/>
            </w:numPr>
            <w:spacing w:after="0" w:line="240" w:lineRule="auto"/>
            <w:ind w:hanging="360"/>
          </w:pPr>
        </w:pPrChange>
      </w:pPr>
      <w:ins w:id="47" w:author="Linda Jun" w:date="2014-06-05T11:50:00Z">
        <w:r>
          <w:rPr>
            <w:rFonts w:cs="Arial"/>
            <w:sz w:val="20"/>
            <w:szCs w:val="20"/>
          </w:rPr>
          <w:t>Application directory</w:t>
        </w:r>
      </w:ins>
      <w:del w:id="48" w:author="Linda Jun" w:date="2014-06-05T11:20:00Z">
        <w:r w:rsidR="00541CFD" w:rsidRPr="00C22EBC" w:rsidDel="00C22EBC">
          <w:rPr>
            <w:rFonts w:cs="Arial"/>
            <w:sz w:val="20"/>
            <w:szCs w:val="20"/>
            <w:rPrChange w:id="49" w:author="Linda Jun" w:date="2014-06-05T11:21:00Z">
              <w:rPr/>
            </w:rPrChange>
          </w:rPr>
          <w:delText>tory</w:delText>
        </w:r>
        <w:r w:rsidR="008E55FB" w:rsidRPr="00C22EBC" w:rsidDel="00C22EBC">
          <w:rPr>
            <w:rFonts w:cs="Arial"/>
            <w:sz w:val="20"/>
            <w:szCs w:val="20"/>
            <w:rPrChange w:id="50" w:author="Linda Jun" w:date="2014-06-05T11:21:00Z">
              <w:rPr/>
            </w:rPrChange>
          </w:rPr>
          <w:delText xml:space="preserve"> for input and output</w:delText>
        </w:r>
      </w:del>
    </w:p>
    <w:p w:rsidR="00B21127" w:rsidRPr="00E665C5" w:rsidDel="00E76E76" w:rsidRDefault="00B21127" w:rsidP="00541CFD">
      <w:pPr>
        <w:pStyle w:val="ListParagraph"/>
        <w:numPr>
          <w:ilvl w:val="0"/>
          <w:numId w:val="11"/>
        </w:numPr>
        <w:spacing w:after="0" w:line="240" w:lineRule="auto"/>
        <w:rPr>
          <w:del w:id="51" w:author="Linda Jun" w:date="2014-06-05T11:25:00Z"/>
          <w:rFonts w:cs="Arial"/>
          <w:sz w:val="20"/>
          <w:szCs w:val="20"/>
        </w:rPr>
      </w:pPr>
      <w:del w:id="52" w:author="Linda Jun" w:date="2014-06-05T11:25:00Z">
        <w:r w:rsidRPr="00E665C5" w:rsidDel="00E76E76">
          <w:rPr>
            <w:rFonts w:cs="Arial"/>
            <w:sz w:val="20"/>
            <w:szCs w:val="20"/>
          </w:rPr>
          <w:delText xml:space="preserve">Application </w:delText>
        </w:r>
        <w:r w:rsidR="003821E8" w:rsidRPr="00E665C5" w:rsidDel="00E76E76">
          <w:rPr>
            <w:rFonts w:cs="Arial"/>
            <w:sz w:val="20"/>
            <w:szCs w:val="20"/>
          </w:rPr>
          <w:delText xml:space="preserve">output </w:delText>
        </w:r>
        <w:r w:rsidRPr="00E665C5" w:rsidDel="00E76E76">
          <w:rPr>
            <w:rFonts w:cs="Arial"/>
            <w:sz w:val="20"/>
            <w:szCs w:val="20"/>
          </w:rPr>
          <w:delText xml:space="preserve">directory for </w:delText>
        </w:r>
        <w:commentRangeStart w:id="53"/>
        <w:commentRangeStart w:id="54"/>
        <w:r w:rsidRPr="00E665C5" w:rsidDel="00E76E76">
          <w:rPr>
            <w:rFonts w:cs="Arial"/>
            <w:sz w:val="20"/>
            <w:szCs w:val="20"/>
          </w:rPr>
          <w:delText>output</w:delText>
        </w:r>
        <w:commentRangeEnd w:id="53"/>
        <w:r w:rsidR="00E5343B" w:rsidDel="00E76E76">
          <w:rPr>
            <w:rStyle w:val="CommentReference"/>
          </w:rPr>
          <w:commentReference w:id="53"/>
        </w:r>
        <w:commentRangeEnd w:id="54"/>
        <w:r w:rsidR="000A684E" w:rsidDel="00E76E76">
          <w:rPr>
            <w:rStyle w:val="CommentReference"/>
          </w:rPr>
          <w:commentReference w:id="54"/>
        </w:r>
      </w:del>
    </w:p>
    <w:p w:rsidR="00541CFD" w:rsidRPr="00E665C5" w:rsidRDefault="00541CFD" w:rsidP="00263BDF">
      <w:pPr>
        <w:spacing w:after="0" w:line="240" w:lineRule="auto"/>
        <w:ind w:left="360"/>
        <w:rPr>
          <w:rFonts w:cs="Arial"/>
          <w:sz w:val="20"/>
          <w:szCs w:val="20"/>
        </w:rPr>
      </w:pPr>
    </w:p>
    <w:p w:rsidR="00CF068D" w:rsidRPr="00E665C5" w:rsidRDefault="00CF068D" w:rsidP="00D1430A">
      <w:pPr>
        <w:spacing w:after="0" w:line="240" w:lineRule="auto"/>
        <w:rPr>
          <w:rFonts w:cs="Arial"/>
          <w:sz w:val="20"/>
          <w:szCs w:val="20"/>
        </w:rPr>
      </w:pPr>
    </w:p>
    <w:p w:rsidR="00E00ABC" w:rsidRPr="003D019A" w:rsidRDefault="00D139C5" w:rsidP="00411672">
      <w:pPr>
        <w:pStyle w:val="Heading3"/>
      </w:pPr>
      <w:r>
        <w:t>Add n</w:t>
      </w:r>
      <w:r w:rsidR="00132B3F">
        <w:t xml:space="preserve">ew methods to </w:t>
      </w:r>
      <w:proofErr w:type="spellStart"/>
      <w:r w:rsidR="00132B3F">
        <w:t>FileManager</w:t>
      </w:r>
      <w:proofErr w:type="spellEnd"/>
    </w:p>
    <w:p w:rsidR="003D019A" w:rsidRPr="00264F27" w:rsidRDefault="003D019A" w:rsidP="00D1430A">
      <w:pPr>
        <w:spacing w:after="0" w:line="240" w:lineRule="auto"/>
        <w:rPr>
          <w:rFonts w:cs="Arial"/>
          <w:sz w:val="20"/>
          <w:szCs w:val="20"/>
        </w:rPr>
      </w:pPr>
    </w:p>
    <w:p w:rsidR="003019BA" w:rsidRPr="00264F27" w:rsidRDefault="00264F27" w:rsidP="00D1430A">
      <w:pPr>
        <w:spacing w:after="0" w:line="240" w:lineRule="auto"/>
        <w:rPr>
          <w:rFonts w:cs="Arial"/>
          <w:sz w:val="20"/>
          <w:szCs w:val="20"/>
        </w:rPr>
      </w:pPr>
      <w:r w:rsidRPr="00264F27">
        <w:rPr>
          <w:rFonts w:cs="Arial"/>
          <w:sz w:val="20"/>
          <w:szCs w:val="20"/>
        </w:rPr>
        <w:t xml:space="preserve">Add a </w:t>
      </w:r>
      <w:r w:rsidR="003019BA" w:rsidRPr="00264F27">
        <w:rPr>
          <w:rFonts w:cs="Arial"/>
          <w:sz w:val="20"/>
          <w:szCs w:val="20"/>
        </w:rPr>
        <w:t xml:space="preserve">new method </w:t>
      </w:r>
      <w:proofErr w:type="spellStart"/>
      <w:proofErr w:type="gramStart"/>
      <w:r w:rsidR="003019BA" w:rsidRPr="00264F27">
        <w:rPr>
          <w:rFonts w:cs="Arial"/>
          <w:sz w:val="20"/>
          <w:szCs w:val="20"/>
        </w:rPr>
        <w:t>Get</w:t>
      </w:r>
      <w:r w:rsidRPr="00264F27">
        <w:rPr>
          <w:rFonts w:cs="Arial"/>
          <w:sz w:val="20"/>
          <w:szCs w:val="20"/>
        </w:rPr>
        <w:t>GmatWorkingDirectory</w:t>
      </w:r>
      <w:proofErr w:type="spellEnd"/>
      <w:r w:rsidRPr="00264F27">
        <w:rPr>
          <w:rFonts w:cs="Arial"/>
          <w:sz w:val="20"/>
          <w:szCs w:val="20"/>
        </w:rPr>
        <w:t>(</w:t>
      </w:r>
      <w:proofErr w:type="gramEnd"/>
      <w:r w:rsidRPr="00264F27">
        <w:rPr>
          <w:rFonts w:cs="Arial"/>
          <w:sz w:val="20"/>
          <w:szCs w:val="20"/>
        </w:rPr>
        <w:t xml:space="preserve">) </w:t>
      </w:r>
      <w:r w:rsidR="00091DA3">
        <w:rPr>
          <w:rFonts w:cs="Arial"/>
          <w:sz w:val="20"/>
          <w:szCs w:val="20"/>
        </w:rPr>
        <w:t xml:space="preserve">to </w:t>
      </w:r>
      <w:proofErr w:type="spellStart"/>
      <w:r w:rsidR="00091DA3">
        <w:rPr>
          <w:rFonts w:cs="Arial"/>
          <w:sz w:val="20"/>
          <w:szCs w:val="20"/>
        </w:rPr>
        <w:t>FileManager</w:t>
      </w:r>
      <w:proofErr w:type="spellEnd"/>
      <w:r w:rsidR="00091DA3">
        <w:rPr>
          <w:rFonts w:cs="Arial"/>
          <w:sz w:val="20"/>
          <w:szCs w:val="20"/>
        </w:rPr>
        <w:t xml:space="preserve"> </w:t>
      </w:r>
      <w:r w:rsidRPr="00264F27">
        <w:rPr>
          <w:rFonts w:cs="Arial"/>
          <w:sz w:val="20"/>
          <w:szCs w:val="20"/>
        </w:rPr>
        <w:t>to sepa</w:t>
      </w:r>
      <w:r w:rsidR="00091DA3">
        <w:rPr>
          <w:rFonts w:cs="Arial"/>
          <w:sz w:val="20"/>
          <w:szCs w:val="20"/>
        </w:rPr>
        <w:t xml:space="preserve">rate from </w:t>
      </w:r>
      <w:proofErr w:type="spellStart"/>
      <w:r w:rsidR="00091DA3">
        <w:rPr>
          <w:rFonts w:cs="Arial"/>
          <w:sz w:val="20"/>
          <w:szCs w:val="20"/>
        </w:rPr>
        <w:t>GetWorkingDirectory</w:t>
      </w:r>
      <w:proofErr w:type="spellEnd"/>
      <w:r w:rsidR="00091DA3">
        <w:rPr>
          <w:rFonts w:cs="Arial"/>
          <w:sz w:val="20"/>
          <w:szCs w:val="20"/>
        </w:rPr>
        <w:t xml:space="preserve">(). Currently </w:t>
      </w:r>
      <w:proofErr w:type="spellStart"/>
      <w:proofErr w:type="gramStart"/>
      <w:r w:rsidR="00091DA3">
        <w:rPr>
          <w:rFonts w:cs="Arial"/>
          <w:sz w:val="20"/>
          <w:szCs w:val="20"/>
        </w:rPr>
        <w:t>GetWorkingDirectory</w:t>
      </w:r>
      <w:proofErr w:type="spellEnd"/>
      <w:r w:rsidR="00091DA3">
        <w:rPr>
          <w:rFonts w:cs="Arial"/>
          <w:sz w:val="20"/>
          <w:szCs w:val="20"/>
        </w:rPr>
        <w:t>(</w:t>
      </w:r>
      <w:proofErr w:type="gramEnd"/>
      <w:r w:rsidR="00091DA3">
        <w:rPr>
          <w:rFonts w:cs="Arial"/>
          <w:sz w:val="20"/>
          <w:szCs w:val="20"/>
        </w:rPr>
        <w:t xml:space="preserve">) calls system’s </w:t>
      </w:r>
      <w:proofErr w:type="spellStart"/>
      <w:r w:rsidR="00091DA3">
        <w:rPr>
          <w:rFonts w:cs="Arial"/>
          <w:sz w:val="20"/>
          <w:szCs w:val="20"/>
        </w:rPr>
        <w:t>GetCurrentDirectory</w:t>
      </w:r>
      <w:proofErr w:type="spellEnd"/>
      <w:r w:rsidR="00091DA3">
        <w:rPr>
          <w:rFonts w:cs="Arial"/>
          <w:sz w:val="20"/>
          <w:szCs w:val="20"/>
        </w:rPr>
        <w:t>() which can be changed throughout the GMAT session.</w:t>
      </w:r>
      <w:r w:rsidR="00B02636">
        <w:rPr>
          <w:rFonts w:cs="Arial"/>
          <w:sz w:val="20"/>
          <w:szCs w:val="20"/>
        </w:rPr>
        <w:t xml:space="preserve"> </w:t>
      </w:r>
      <w:proofErr w:type="spellStart"/>
      <w:proofErr w:type="gramStart"/>
      <w:r w:rsidR="00B02636">
        <w:rPr>
          <w:rFonts w:cs="Arial"/>
          <w:sz w:val="20"/>
          <w:szCs w:val="20"/>
        </w:rPr>
        <w:t>GetWorkingDirectory</w:t>
      </w:r>
      <w:proofErr w:type="spellEnd"/>
      <w:r w:rsidR="00B02636">
        <w:rPr>
          <w:rFonts w:cs="Arial"/>
          <w:sz w:val="20"/>
          <w:szCs w:val="20"/>
        </w:rPr>
        <w:t>(</w:t>
      </w:r>
      <w:proofErr w:type="gramEnd"/>
      <w:r w:rsidR="00B02636">
        <w:rPr>
          <w:rFonts w:cs="Arial"/>
          <w:sz w:val="20"/>
          <w:szCs w:val="20"/>
        </w:rPr>
        <w:t xml:space="preserve">) usually called from MATLAB related resource and commands within GMAT. </w:t>
      </w:r>
      <w:r w:rsidR="00907969">
        <w:rPr>
          <w:rFonts w:cs="Arial"/>
          <w:sz w:val="20"/>
          <w:szCs w:val="20"/>
        </w:rPr>
        <w:t xml:space="preserve">The new </w:t>
      </w:r>
      <w:proofErr w:type="spellStart"/>
      <w:proofErr w:type="gramStart"/>
      <w:r w:rsidR="00907969">
        <w:rPr>
          <w:rFonts w:cs="Arial"/>
          <w:sz w:val="20"/>
          <w:szCs w:val="20"/>
        </w:rPr>
        <w:t>Set</w:t>
      </w:r>
      <w:r w:rsidR="00B02636">
        <w:rPr>
          <w:rFonts w:cs="Arial"/>
          <w:sz w:val="20"/>
          <w:szCs w:val="20"/>
        </w:rPr>
        <w:t>GmatWorkingDirectory</w:t>
      </w:r>
      <w:proofErr w:type="spellEnd"/>
      <w:r w:rsidR="00B02636">
        <w:rPr>
          <w:rFonts w:cs="Arial"/>
          <w:sz w:val="20"/>
          <w:szCs w:val="20"/>
        </w:rPr>
        <w:t>(</w:t>
      </w:r>
      <w:proofErr w:type="gramEnd"/>
      <w:r w:rsidR="00B02636">
        <w:rPr>
          <w:rFonts w:cs="Arial"/>
          <w:sz w:val="20"/>
          <w:szCs w:val="20"/>
        </w:rPr>
        <w:t>) will be</w:t>
      </w:r>
      <w:r w:rsidR="00907969">
        <w:rPr>
          <w:rFonts w:cs="Arial"/>
          <w:sz w:val="20"/>
          <w:szCs w:val="20"/>
        </w:rPr>
        <w:t xml:space="preserve"> called when </w:t>
      </w:r>
      <w:proofErr w:type="spellStart"/>
      <w:r w:rsidR="00907969">
        <w:rPr>
          <w:rFonts w:cs="Arial"/>
          <w:sz w:val="20"/>
          <w:szCs w:val="20"/>
        </w:rPr>
        <w:t>GmatApp</w:t>
      </w:r>
      <w:proofErr w:type="spellEnd"/>
      <w:r w:rsidR="00907969">
        <w:rPr>
          <w:rFonts w:cs="Arial"/>
          <w:sz w:val="20"/>
          <w:szCs w:val="20"/>
        </w:rPr>
        <w:t xml:space="preserve"> </w:t>
      </w:r>
      <w:r w:rsidR="00B02636">
        <w:rPr>
          <w:rFonts w:cs="Arial"/>
          <w:sz w:val="20"/>
          <w:szCs w:val="20"/>
        </w:rPr>
        <w:t xml:space="preserve">starts </w:t>
      </w:r>
      <w:r w:rsidR="00907969">
        <w:rPr>
          <w:rFonts w:cs="Arial"/>
          <w:sz w:val="20"/>
          <w:szCs w:val="20"/>
        </w:rPr>
        <w:t xml:space="preserve">up </w:t>
      </w:r>
      <w:r w:rsidR="00B02636">
        <w:rPr>
          <w:rFonts w:cs="Arial"/>
          <w:sz w:val="20"/>
          <w:szCs w:val="20"/>
        </w:rPr>
        <w:t xml:space="preserve">to save user’s startup directory for locating scripts and data </w:t>
      </w:r>
      <w:commentRangeStart w:id="55"/>
      <w:commentRangeStart w:id="56"/>
      <w:r w:rsidR="00B02636">
        <w:rPr>
          <w:rFonts w:cs="Arial"/>
          <w:sz w:val="20"/>
          <w:szCs w:val="20"/>
        </w:rPr>
        <w:t>files</w:t>
      </w:r>
      <w:commentRangeEnd w:id="55"/>
      <w:r w:rsidR="00BD5AD0">
        <w:rPr>
          <w:rStyle w:val="CommentReference"/>
        </w:rPr>
        <w:commentReference w:id="55"/>
      </w:r>
      <w:commentRangeEnd w:id="56"/>
      <w:r w:rsidR="00E373CF">
        <w:rPr>
          <w:rStyle w:val="CommentReference"/>
        </w:rPr>
        <w:commentReference w:id="56"/>
      </w:r>
      <w:r w:rsidR="00B02636">
        <w:rPr>
          <w:rFonts w:cs="Arial"/>
          <w:sz w:val="20"/>
          <w:szCs w:val="20"/>
        </w:rPr>
        <w:t>.</w:t>
      </w:r>
    </w:p>
    <w:p w:rsidR="00264F27" w:rsidRDefault="00264F27" w:rsidP="00D1430A">
      <w:pPr>
        <w:spacing w:after="0" w:line="240" w:lineRule="auto"/>
        <w:rPr>
          <w:rFonts w:cs="Arial"/>
          <w:sz w:val="20"/>
          <w:szCs w:val="20"/>
        </w:rPr>
      </w:pPr>
    </w:p>
    <w:p w:rsidR="0026700E" w:rsidRPr="00700462" w:rsidRDefault="00700462" w:rsidP="00D1430A">
      <w:pPr>
        <w:spacing w:after="0" w:line="240" w:lineRule="auto"/>
        <w:rPr>
          <w:rFonts w:ascii="Courier New" w:hAnsi="Courier New" w:cs="Courier New"/>
          <w:sz w:val="18"/>
          <w:szCs w:val="18"/>
        </w:rPr>
      </w:pPr>
      <w:proofErr w:type="spellStart"/>
      <w:r>
        <w:rPr>
          <w:rFonts w:ascii="Courier New" w:hAnsi="Courier New" w:cs="Courier New"/>
          <w:sz w:val="18"/>
          <w:szCs w:val="18"/>
        </w:rPr>
        <w:t>s</w:t>
      </w:r>
      <w:r w:rsidRPr="00700462">
        <w:rPr>
          <w:rFonts w:ascii="Courier New" w:hAnsi="Courier New" w:cs="Courier New"/>
          <w:sz w:val="18"/>
          <w:szCs w:val="18"/>
        </w:rPr>
        <w:t>td</w:t>
      </w:r>
      <w:proofErr w:type="spellEnd"/>
      <w:r w:rsidRPr="00700462">
        <w:rPr>
          <w:rFonts w:ascii="Courier New" w:hAnsi="Courier New" w:cs="Courier New"/>
          <w:sz w:val="18"/>
          <w:szCs w:val="18"/>
        </w:rPr>
        <w:t xml:space="preserve">::string </w:t>
      </w:r>
      <w:proofErr w:type="spellStart"/>
      <w:r w:rsidRPr="00700462">
        <w:rPr>
          <w:rFonts w:ascii="Courier New" w:hAnsi="Courier New" w:cs="Courier New"/>
          <w:sz w:val="18"/>
          <w:szCs w:val="18"/>
        </w:rPr>
        <w:t>FileManager</w:t>
      </w:r>
      <w:proofErr w:type="spellEnd"/>
      <w:r w:rsidRPr="00700462">
        <w:rPr>
          <w:rFonts w:ascii="Courier New" w:hAnsi="Courier New" w:cs="Courier New"/>
          <w:sz w:val="18"/>
          <w:szCs w:val="18"/>
        </w:rPr>
        <w:t>::</w:t>
      </w:r>
      <w:proofErr w:type="spellStart"/>
      <w:proofErr w:type="gramStart"/>
      <w:r w:rsidRPr="00700462">
        <w:rPr>
          <w:rFonts w:ascii="Courier New" w:hAnsi="Courier New" w:cs="Courier New"/>
          <w:sz w:val="18"/>
          <w:szCs w:val="18"/>
        </w:rPr>
        <w:t>GetGmatWorkingDirectory</w:t>
      </w:r>
      <w:proofErr w:type="spellEnd"/>
      <w:r w:rsidRPr="00700462">
        <w:rPr>
          <w:rFonts w:ascii="Courier New" w:hAnsi="Courier New" w:cs="Courier New"/>
          <w:sz w:val="18"/>
          <w:szCs w:val="18"/>
        </w:rPr>
        <w:t>(</w:t>
      </w:r>
      <w:proofErr w:type="gramEnd"/>
      <w:r w:rsidRPr="00700462">
        <w:rPr>
          <w:rFonts w:ascii="Courier New" w:hAnsi="Courier New" w:cs="Courier New"/>
          <w:sz w:val="18"/>
          <w:szCs w:val="18"/>
        </w:rPr>
        <w:t>);</w:t>
      </w:r>
    </w:p>
    <w:p w:rsidR="00700462" w:rsidRDefault="00700462" w:rsidP="00D1430A">
      <w:pPr>
        <w:spacing w:after="0" w:line="240" w:lineRule="auto"/>
        <w:rPr>
          <w:rFonts w:ascii="Courier New" w:hAnsi="Courier New" w:cs="Courier New"/>
          <w:sz w:val="18"/>
          <w:szCs w:val="18"/>
        </w:rPr>
      </w:pPr>
      <w:proofErr w:type="gramStart"/>
      <w:r>
        <w:rPr>
          <w:rFonts w:ascii="Courier New" w:hAnsi="Courier New" w:cs="Courier New"/>
          <w:sz w:val="18"/>
          <w:szCs w:val="18"/>
        </w:rPr>
        <w:t>v</w:t>
      </w:r>
      <w:r w:rsidRPr="00700462">
        <w:rPr>
          <w:rFonts w:ascii="Courier New" w:hAnsi="Courier New" w:cs="Courier New"/>
          <w:sz w:val="18"/>
          <w:szCs w:val="18"/>
        </w:rPr>
        <w:t>oid</w:t>
      </w:r>
      <w:proofErr w:type="gramEnd"/>
      <w:r w:rsidRPr="00700462">
        <w:rPr>
          <w:rFonts w:ascii="Courier New" w:hAnsi="Courier New" w:cs="Courier New"/>
          <w:sz w:val="18"/>
          <w:szCs w:val="18"/>
        </w:rPr>
        <w:t xml:space="preserve"> </w:t>
      </w:r>
      <w:proofErr w:type="spellStart"/>
      <w:r w:rsidRPr="00700462">
        <w:rPr>
          <w:rFonts w:ascii="Courier New" w:hAnsi="Courier New" w:cs="Courier New"/>
          <w:sz w:val="18"/>
          <w:szCs w:val="18"/>
        </w:rPr>
        <w:t>FileManager</w:t>
      </w:r>
      <w:proofErr w:type="spellEnd"/>
      <w:r w:rsidRPr="00700462">
        <w:rPr>
          <w:rFonts w:ascii="Courier New" w:hAnsi="Courier New" w:cs="Courier New"/>
          <w:sz w:val="18"/>
          <w:szCs w:val="18"/>
        </w:rPr>
        <w:t>::</w:t>
      </w:r>
      <w:proofErr w:type="spellStart"/>
      <w:r w:rsidRPr="00700462">
        <w:rPr>
          <w:rFonts w:ascii="Courier New" w:hAnsi="Courier New" w:cs="Courier New"/>
          <w:sz w:val="18"/>
          <w:szCs w:val="18"/>
        </w:rPr>
        <w:t>SetGmatWorkingDirectory</w:t>
      </w:r>
      <w:proofErr w:type="spellEnd"/>
      <w:r w:rsidRPr="00700462">
        <w:rPr>
          <w:rFonts w:ascii="Courier New" w:hAnsi="Courier New" w:cs="Courier New"/>
          <w:sz w:val="18"/>
          <w:szCs w:val="18"/>
        </w:rPr>
        <w:t>(</w:t>
      </w:r>
      <w:proofErr w:type="spellStart"/>
      <w:r w:rsidRPr="00700462">
        <w:rPr>
          <w:rFonts w:ascii="Courier New" w:hAnsi="Courier New" w:cs="Courier New"/>
          <w:sz w:val="18"/>
          <w:szCs w:val="18"/>
        </w:rPr>
        <w:t>const</w:t>
      </w:r>
      <w:proofErr w:type="spellEnd"/>
      <w:r w:rsidRPr="00700462">
        <w:rPr>
          <w:rFonts w:ascii="Courier New" w:hAnsi="Courier New" w:cs="Courier New"/>
          <w:sz w:val="18"/>
          <w:szCs w:val="18"/>
        </w:rPr>
        <w:t xml:space="preserve"> </w:t>
      </w:r>
      <w:proofErr w:type="spellStart"/>
      <w:r w:rsidRPr="00700462">
        <w:rPr>
          <w:rFonts w:ascii="Courier New" w:hAnsi="Courier New" w:cs="Courier New"/>
          <w:sz w:val="18"/>
          <w:szCs w:val="18"/>
        </w:rPr>
        <w:t>std</w:t>
      </w:r>
      <w:proofErr w:type="spellEnd"/>
      <w:r w:rsidRPr="00700462">
        <w:rPr>
          <w:rFonts w:ascii="Courier New" w:hAnsi="Courier New" w:cs="Courier New"/>
          <w:sz w:val="18"/>
          <w:szCs w:val="18"/>
        </w:rPr>
        <w:t>::string &amp;</w:t>
      </w:r>
      <w:proofErr w:type="spellStart"/>
      <w:r w:rsidRPr="00700462">
        <w:rPr>
          <w:rFonts w:ascii="Courier New" w:hAnsi="Courier New" w:cs="Courier New"/>
          <w:sz w:val="18"/>
          <w:szCs w:val="18"/>
        </w:rPr>
        <w:t>workDir</w:t>
      </w:r>
      <w:proofErr w:type="spellEnd"/>
      <w:r w:rsidRPr="00700462">
        <w:rPr>
          <w:rFonts w:ascii="Courier New" w:hAnsi="Courier New" w:cs="Courier New"/>
          <w:sz w:val="18"/>
          <w:szCs w:val="18"/>
        </w:rPr>
        <w:t>);</w:t>
      </w:r>
    </w:p>
    <w:p w:rsidR="00467E42" w:rsidRDefault="00467E42" w:rsidP="00D1430A">
      <w:pPr>
        <w:spacing w:after="0" w:line="240" w:lineRule="auto"/>
        <w:rPr>
          <w:rFonts w:ascii="Courier New" w:hAnsi="Courier New" w:cs="Courier New"/>
          <w:sz w:val="18"/>
          <w:szCs w:val="18"/>
        </w:rPr>
      </w:pPr>
    </w:p>
    <w:p w:rsidR="00467E42" w:rsidRPr="00700462" w:rsidRDefault="00467E42" w:rsidP="00D1430A">
      <w:pPr>
        <w:spacing w:after="0" w:line="240" w:lineRule="auto"/>
        <w:rPr>
          <w:rFonts w:ascii="Courier New" w:hAnsi="Courier New" w:cs="Courier New"/>
          <w:sz w:val="18"/>
          <w:szCs w:val="18"/>
        </w:rPr>
      </w:pPr>
    </w:p>
    <w:p w:rsidR="00671836" w:rsidRPr="00264F27" w:rsidRDefault="0026700E" w:rsidP="00D1430A">
      <w:pPr>
        <w:spacing w:after="0" w:line="240" w:lineRule="auto"/>
        <w:rPr>
          <w:rFonts w:cs="Arial"/>
          <w:sz w:val="20"/>
          <w:szCs w:val="20"/>
        </w:rPr>
      </w:pPr>
      <w:r>
        <w:rPr>
          <w:rFonts w:cs="Arial"/>
          <w:sz w:val="20"/>
          <w:szCs w:val="20"/>
        </w:rPr>
        <w:t xml:space="preserve">Add a </w:t>
      </w:r>
      <w:r w:rsidR="00671836" w:rsidRPr="00264F27">
        <w:rPr>
          <w:rFonts w:cs="Arial"/>
          <w:sz w:val="20"/>
          <w:szCs w:val="20"/>
        </w:rPr>
        <w:t xml:space="preserve">new method </w:t>
      </w:r>
      <w:proofErr w:type="spellStart"/>
      <w:proofErr w:type="gramStart"/>
      <w:r w:rsidR="00671836" w:rsidRPr="00264F27">
        <w:rPr>
          <w:rFonts w:cs="Arial"/>
          <w:sz w:val="20"/>
          <w:szCs w:val="20"/>
        </w:rPr>
        <w:t>FindPath</w:t>
      </w:r>
      <w:proofErr w:type="spellEnd"/>
      <w:r w:rsidR="00671836" w:rsidRPr="00264F27">
        <w:rPr>
          <w:rFonts w:cs="Arial"/>
          <w:sz w:val="20"/>
          <w:szCs w:val="20"/>
        </w:rPr>
        <w:t>(</w:t>
      </w:r>
      <w:proofErr w:type="gramEnd"/>
      <w:r w:rsidR="00671836" w:rsidRPr="00264F27">
        <w:rPr>
          <w:rFonts w:cs="Arial"/>
          <w:sz w:val="20"/>
          <w:szCs w:val="20"/>
        </w:rPr>
        <w:t xml:space="preserve">) to </w:t>
      </w:r>
      <w:proofErr w:type="spellStart"/>
      <w:r w:rsidR="00671836" w:rsidRPr="00264F27">
        <w:rPr>
          <w:rFonts w:cs="Arial"/>
          <w:sz w:val="20"/>
          <w:szCs w:val="20"/>
        </w:rPr>
        <w:t>FileManager</w:t>
      </w:r>
      <w:proofErr w:type="spellEnd"/>
      <w:r w:rsidR="00671836" w:rsidRPr="00264F27">
        <w:rPr>
          <w:rFonts w:cs="Arial"/>
          <w:sz w:val="20"/>
          <w:szCs w:val="20"/>
        </w:rPr>
        <w:t xml:space="preserve"> to retri</w:t>
      </w:r>
      <w:r w:rsidR="003821E8" w:rsidRPr="00264F27">
        <w:rPr>
          <w:rFonts w:cs="Arial"/>
          <w:sz w:val="20"/>
          <w:szCs w:val="20"/>
        </w:rPr>
        <w:t xml:space="preserve">eve path for requested filename that conforms to platform. </w:t>
      </w:r>
      <w:r w:rsidR="00467E42">
        <w:rPr>
          <w:rFonts w:cs="Arial"/>
          <w:sz w:val="20"/>
          <w:szCs w:val="20"/>
        </w:rPr>
        <w:t>This function searches path based on the file path search order described above</w:t>
      </w:r>
      <w:r w:rsidR="00907969">
        <w:rPr>
          <w:rFonts w:cs="Arial"/>
          <w:sz w:val="20"/>
          <w:szCs w:val="20"/>
        </w:rPr>
        <w:t xml:space="preserve"> and returns appropriate existing path</w:t>
      </w:r>
      <w:r w:rsidR="00467E42">
        <w:rPr>
          <w:rFonts w:cs="Arial"/>
          <w:sz w:val="20"/>
          <w:szCs w:val="20"/>
        </w:rPr>
        <w:t xml:space="preserve">.  </w:t>
      </w:r>
      <w:r w:rsidR="003821E8" w:rsidRPr="00264F27">
        <w:rPr>
          <w:rFonts w:cs="Arial"/>
          <w:sz w:val="20"/>
          <w:szCs w:val="20"/>
        </w:rPr>
        <w:t>If no path found for input, it returns blank.</w:t>
      </w:r>
    </w:p>
    <w:p w:rsidR="00671836" w:rsidRDefault="00671836" w:rsidP="00D1430A">
      <w:pPr>
        <w:spacing w:after="0" w:line="240" w:lineRule="auto"/>
        <w:rPr>
          <w:rFonts w:ascii="Arial" w:hAnsi="Arial" w:cs="Arial"/>
          <w:sz w:val="18"/>
          <w:szCs w:val="18"/>
        </w:rPr>
      </w:pPr>
    </w:p>
    <w:p w:rsidR="00671836" w:rsidRPr="00E665C5" w:rsidRDefault="00671836" w:rsidP="00D1430A">
      <w:pPr>
        <w:spacing w:after="0" w:line="240" w:lineRule="auto"/>
        <w:rPr>
          <w:rFonts w:ascii="Courier New" w:hAnsi="Courier New" w:cs="Courier New"/>
          <w:sz w:val="18"/>
          <w:szCs w:val="18"/>
        </w:rPr>
      </w:pPr>
      <w:proofErr w:type="spellStart"/>
      <w:r w:rsidRPr="00E665C5">
        <w:rPr>
          <w:rFonts w:ascii="Courier New" w:hAnsi="Courier New" w:cs="Courier New"/>
          <w:sz w:val="18"/>
          <w:szCs w:val="18"/>
        </w:rPr>
        <w:t>std</w:t>
      </w:r>
      <w:proofErr w:type="spellEnd"/>
      <w:r w:rsidRPr="00E665C5">
        <w:rPr>
          <w:rFonts w:ascii="Courier New" w:hAnsi="Courier New" w:cs="Courier New"/>
          <w:sz w:val="18"/>
          <w:szCs w:val="18"/>
        </w:rPr>
        <w:t xml:space="preserve">::string </w:t>
      </w:r>
      <w:proofErr w:type="spellStart"/>
      <w:r w:rsidRPr="00E665C5">
        <w:rPr>
          <w:rFonts w:ascii="Courier New" w:hAnsi="Courier New" w:cs="Courier New"/>
          <w:sz w:val="18"/>
          <w:szCs w:val="18"/>
        </w:rPr>
        <w:t>FileManager</w:t>
      </w:r>
      <w:proofErr w:type="spellEnd"/>
      <w:r w:rsidRPr="00E665C5">
        <w:rPr>
          <w:rFonts w:ascii="Courier New" w:hAnsi="Courier New" w:cs="Courier New"/>
          <w:sz w:val="18"/>
          <w:szCs w:val="18"/>
        </w:rPr>
        <w:t>::</w:t>
      </w:r>
      <w:proofErr w:type="spellStart"/>
      <w:proofErr w:type="gramStart"/>
      <w:r w:rsidRPr="00E665C5">
        <w:rPr>
          <w:rFonts w:ascii="Courier New" w:hAnsi="Courier New" w:cs="Courier New"/>
          <w:sz w:val="18"/>
          <w:szCs w:val="18"/>
        </w:rPr>
        <w:t>FindPath</w:t>
      </w:r>
      <w:proofErr w:type="spellEnd"/>
      <w:r w:rsidRPr="00E665C5">
        <w:rPr>
          <w:rFonts w:ascii="Courier New" w:hAnsi="Courier New" w:cs="Courier New"/>
          <w:sz w:val="18"/>
          <w:szCs w:val="18"/>
        </w:rPr>
        <w:t>(</w:t>
      </w:r>
      <w:proofErr w:type="spellStart"/>
      <w:proofErr w:type="gramEnd"/>
      <w:r w:rsidRPr="00E665C5">
        <w:rPr>
          <w:rFonts w:ascii="Courier New" w:hAnsi="Courier New" w:cs="Courier New"/>
          <w:sz w:val="18"/>
          <w:szCs w:val="18"/>
        </w:rPr>
        <w:t>const</w:t>
      </w:r>
      <w:proofErr w:type="spellEnd"/>
      <w:r w:rsidRPr="00E665C5">
        <w:rPr>
          <w:rFonts w:ascii="Courier New" w:hAnsi="Courier New" w:cs="Courier New"/>
          <w:sz w:val="18"/>
          <w:szCs w:val="18"/>
        </w:rPr>
        <w:t xml:space="preserve"> </w:t>
      </w:r>
      <w:proofErr w:type="spellStart"/>
      <w:r w:rsidRPr="00E665C5">
        <w:rPr>
          <w:rFonts w:ascii="Courier New" w:hAnsi="Courier New" w:cs="Courier New"/>
          <w:sz w:val="18"/>
          <w:szCs w:val="18"/>
        </w:rPr>
        <w:t>std</w:t>
      </w:r>
      <w:proofErr w:type="spellEnd"/>
      <w:r w:rsidRPr="00E665C5">
        <w:rPr>
          <w:rFonts w:ascii="Courier New" w:hAnsi="Courier New" w:cs="Courier New"/>
          <w:sz w:val="18"/>
          <w:szCs w:val="18"/>
        </w:rPr>
        <w:t xml:space="preserve">::string &amp;filename, </w:t>
      </w:r>
      <w:proofErr w:type="spellStart"/>
      <w:ins w:id="57" w:author="Linda Jun" w:date="2014-06-09T16:46:00Z">
        <w:r w:rsidR="00DB3808">
          <w:rPr>
            <w:rFonts w:ascii="Courier New" w:hAnsi="Courier New" w:cs="Courier New"/>
            <w:sz w:val="18"/>
            <w:szCs w:val="18"/>
          </w:rPr>
          <w:t>const</w:t>
        </w:r>
        <w:proofErr w:type="spellEnd"/>
        <w:r w:rsidR="00DB3808">
          <w:rPr>
            <w:rFonts w:ascii="Courier New" w:hAnsi="Courier New" w:cs="Courier New"/>
            <w:sz w:val="18"/>
            <w:szCs w:val="18"/>
          </w:rPr>
          <w:t xml:space="preserve"> </w:t>
        </w:r>
      </w:ins>
      <w:proofErr w:type="spellStart"/>
      <w:ins w:id="58" w:author="Linda Jun" w:date="2014-06-09T16:47:00Z">
        <w:r w:rsidR="00DB3808">
          <w:rPr>
            <w:rFonts w:ascii="Courier New" w:hAnsi="Courier New" w:cs="Courier New"/>
            <w:sz w:val="18"/>
            <w:szCs w:val="18"/>
          </w:rPr>
          <w:t>FileType</w:t>
        </w:r>
        <w:proofErr w:type="spellEnd"/>
        <w:r w:rsidR="00DB3808">
          <w:rPr>
            <w:rFonts w:ascii="Courier New" w:hAnsi="Courier New" w:cs="Courier New"/>
            <w:sz w:val="18"/>
            <w:szCs w:val="18"/>
          </w:rPr>
          <w:t xml:space="preserve"> type, </w:t>
        </w:r>
      </w:ins>
      <w:proofErr w:type="spellStart"/>
      <w:r w:rsidRPr="00E665C5">
        <w:rPr>
          <w:rFonts w:ascii="Courier New" w:hAnsi="Courier New" w:cs="Courier New"/>
          <w:sz w:val="18"/>
          <w:szCs w:val="18"/>
        </w:rPr>
        <w:t>bool</w:t>
      </w:r>
      <w:proofErr w:type="spellEnd"/>
      <w:r w:rsidRPr="00E665C5">
        <w:rPr>
          <w:rFonts w:ascii="Courier New" w:hAnsi="Courier New" w:cs="Courier New"/>
          <w:sz w:val="18"/>
          <w:szCs w:val="18"/>
        </w:rPr>
        <w:t xml:space="preserve"> </w:t>
      </w:r>
      <w:proofErr w:type="spellStart"/>
      <w:r w:rsidRPr="00E665C5">
        <w:rPr>
          <w:rFonts w:ascii="Courier New" w:hAnsi="Courier New" w:cs="Courier New"/>
          <w:sz w:val="18"/>
          <w:szCs w:val="18"/>
        </w:rPr>
        <w:t>forInput</w:t>
      </w:r>
      <w:proofErr w:type="spellEnd"/>
      <w:r w:rsidRPr="00E665C5">
        <w:rPr>
          <w:rFonts w:ascii="Courier New" w:hAnsi="Courier New" w:cs="Courier New"/>
          <w:sz w:val="18"/>
          <w:szCs w:val="18"/>
        </w:rPr>
        <w:t>)</w:t>
      </w:r>
    </w:p>
    <w:p w:rsidR="00671836" w:rsidRPr="00E665C5" w:rsidRDefault="00671836" w:rsidP="00D1430A">
      <w:pPr>
        <w:spacing w:after="0" w:line="240" w:lineRule="auto"/>
        <w:rPr>
          <w:rFonts w:ascii="Courier New" w:hAnsi="Courier New" w:cs="Courier New"/>
          <w:sz w:val="18"/>
          <w:szCs w:val="18"/>
        </w:rPr>
      </w:pPr>
      <w:r w:rsidRPr="00E665C5">
        <w:rPr>
          <w:rFonts w:ascii="Courier New" w:hAnsi="Courier New" w:cs="Courier New"/>
          <w:sz w:val="18"/>
          <w:szCs w:val="18"/>
        </w:rPr>
        <w:t>{</w:t>
      </w:r>
    </w:p>
    <w:p w:rsidR="00AD37AC" w:rsidRPr="00E665C5" w:rsidRDefault="00AD37AC" w:rsidP="00AD37AC">
      <w:pPr>
        <w:spacing w:after="0" w:line="240" w:lineRule="auto"/>
        <w:rPr>
          <w:rFonts w:ascii="Courier New" w:hAnsi="Courier New" w:cs="Courier New"/>
          <w:sz w:val="18"/>
          <w:szCs w:val="18"/>
        </w:rPr>
      </w:pPr>
      <w:r w:rsidRPr="00E665C5">
        <w:rPr>
          <w:rFonts w:ascii="Courier New" w:hAnsi="Courier New" w:cs="Courier New"/>
          <w:sz w:val="18"/>
          <w:szCs w:val="18"/>
        </w:rPr>
        <w:t xml:space="preserve">   Change filename to conform </w:t>
      </w:r>
      <w:r w:rsidR="003821E8" w:rsidRPr="00E665C5">
        <w:rPr>
          <w:rFonts w:ascii="Courier New" w:hAnsi="Courier New" w:cs="Courier New"/>
          <w:sz w:val="18"/>
          <w:szCs w:val="18"/>
        </w:rPr>
        <w:t xml:space="preserve">to </w:t>
      </w:r>
      <w:r w:rsidRPr="00E665C5">
        <w:rPr>
          <w:rFonts w:ascii="Courier New" w:hAnsi="Courier New" w:cs="Courier New"/>
          <w:sz w:val="18"/>
          <w:szCs w:val="18"/>
        </w:rPr>
        <w:t xml:space="preserve">platform </w:t>
      </w:r>
    </w:p>
    <w:p w:rsidR="00AD37AC" w:rsidRPr="00E665C5" w:rsidRDefault="00AD37AC" w:rsidP="00AD37AC">
      <w:pPr>
        <w:spacing w:after="0" w:line="240" w:lineRule="auto"/>
        <w:rPr>
          <w:rFonts w:ascii="Courier New" w:hAnsi="Courier New" w:cs="Courier New"/>
          <w:sz w:val="18"/>
          <w:szCs w:val="18"/>
        </w:rPr>
      </w:pPr>
      <w:r w:rsidRPr="00E665C5">
        <w:rPr>
          <w:rFonts w:ascii="Courier New" w:hAnsi="Courier New" w:cs="Courier New"/>
          <w:sz w:val="18"/>
          <w:szCs w:val="18"/>
        </w:rPr>
        <w:t xml:space="preserve">   (Windows works for both forward and backward slash, so convert if not on Windows)</w:t>
      </w:r>
    </w:p>
    <w:p w:rsidR="00671836" w:rsidRPr="00E665C5" w:rsidRDefault="00AD37AC" w:rsidP="00D1430A">
      <w:pPr>
        <w:spacing w:after="0" w:line="240" w:lineRule="auto"/>
        <w:rPr>
          <w:rFonts w:ascii="Courier New" w:hAnsi="Courier New" w:cs="Courier New"/>
          <w:sz w:val="18"/>
          <w:szCs w:val="18"/>
        </w:rPr>
      </w:pPr>
      <w:r w:rsidRPr="00E665C5">
        <w:rPr>
          <w:rFonts w:ascii="Courier New" w:hAnsi="Courier New" w:cs="Courier New"/>
          <w:sz w:val="18"/>
          <w:szCs w:val="18"/>
        </w:rPr>
        <w:t xml:space="preserve">   </w:t>
      </w:r>
      <w:r w:rsidR="00671836" w:rsidRPr="00E665C5">
        <w:rPr>
          <w:rFonts w:ascii="Courier New" w:hAnsi="Courier New" w:cs="Courier New"/>
          <w:sz w:val="18"/>
          <w:szCs w:val="18"/>
        </w:rPr>
        <w:t>If filename has no absolute path</w:t>
      </w:r>
    </w:p>
    <w:p w:rsidR="00671836" w:rsidRPr="00E665C5" w:rsidRDefault="00AD37AC" w:rsidP="00D1430A">
      <w:pPr>
        <w:spacing w:after="0" w:line="240" w:lineRule="auto"/>
        <w:rPr>
          <w:rFonts w:ascii="Courier New" w:hAnsi="Courier New" w:cs="Courier New"/>
          <w:sz w:val="18"/>
          <w:szCs w:val="18"/>
        </w:rPr>
      </w:pPr>
      <w:r w:rsidRPr="00E665C5">
        <w:rPr>
          <w:rFonts w:ascii="Courier New" w:hAnsi="Courier New" w:cs="Courier New"/>
          <w:sz w:val="18"/>
          <w:szCs w:val="18"/>
        </w:rPr>
        <w:t xml:space="preserve">      </w:t>
      </w:r>
      <w:commentRangeStart w:id="59"/>
      <w:r w:rsidRPr="00E665C5">
        <w:rPr>
          <w:rFonts w:ascii="Courier New" w:hAnsi="Courier New" w:cs="Courier New"/>
          <w:sz w:val="18"/>
          <w:szCs w:val="18"/>
        </w:rPr>
        <w:t xml:space="preserve">Find the file </w:t>
      </w:r>
      <w:r w:rsidR="003821E8" w:rsidRPr="00E665C5">
        <w:rPr>
          <w:rFonts w:ascii="Courier New" w:hAnsi="Courier New" w:cs="Courier New"/>
          <w:sz w:val="18"/>
          <w:szCs w:val="18"/>
        </w:rPr>
        <w:t>path according to</w:t>
      </w:r>
      <w:r w:rsidRPr="00E665C5">
        <w:rPr>
          <w:rFonts w:ascii="Courier New" w:hAnsi="Courier New" w:cs="Courier New"/>
          <w:sz w:val="18"/>
          <w:szCs w:val="18"/>
        </w:rPr>
        <w:t xml:space="preserve"> </w:t>
      </w:r>
      <w:r w:rsidR="00671836" w:rsidRPr="00E665C5">
        <w:rPr>
          <w:rFonts w:ascii="Courier New" w:hAnsi="Courier New" w:cs="Courier New"/>
          <w:sz w:val="18"/>
          <w:szCs w:val="18"/>
        </w:rPr>
        <w:t>the search o</w:t>
      </w:r>
      <w:r w:rsidRPr="00E665C5">
        <w:rPr>
          <w:rFonts w:ascii="Courier New" w:hAnsi="Courier New" w:cs="Courier New"/>
          <w:sz w:val="18"/>
          <w:szCs w:val="18"/>
        </w:rPr>
        <w:t>rder</w:t>
      </w:r>
    </w:p>
    <w:p w:rsidR="00E056A5" w:rsidRPr="00E665C5" w:rsidRDefault="003821E8" w:rsidP="00D1430A">
      <w:pPr>
        <w:spacing w:after="0" w:line="240" w:lineRule="auto"/>
        <w:rPr>
          <w:rFonts w:ascii="Courier New" w:hAnsi="Courier New" w:cs="Courier New"/>
          <w:sz w:val="18"/>
          <w:szCs w:val="18"/>
        </w:rPr>
      </w:pPr>
      <w:r w:rsidRPr="00E665C5">
        <w:rPr>
          <w:rFonts w:ascii="Courier New" w:hAnsi="Courier New" w:cs="Courier New"/>
          <w:sz w:val="18"/>
          <w:szCs w:val="18"/>
        </w:rPr>
        <w:t xml:space="preserve">      If path found</w:t>
      </w:r>
    </w:p>
    <w:p w:rsidR="003821E8" w:rsidRPr="00E665C5" w:rsidRDefault="00E056A5" w:rsidP="00D1430A">
      <w:pPr>
        <w:spacing w:after="0" w:line="240" w:lineRule="auto"/>
        <w:rPr>
          <w:rFonts w:ascii="Courier New" w:hAnsi="Courier New" w:cs="Courier New"/>
          <w:sz w:val="18"/>
          <w:szCs w:val="18"/>
        </w:rPr>
      </w:pPr>
      <w:r w:rsidRPr="00E665C5">
        <w:rPr>
          <w:rFonts w:ascii="Courier New" w:hAnsi="Courier New" w:cs="Courier New"/>
          <w:sz w:val="18"/>
          <w:szCs w:val="18"/>
        </w:rPr>
        <w:t xml:space="preserve">         R</w:t>
      </w:r>
      <w:r w:rsidR="003821E8" w:rsidRPr="00E665C5">
        <w:rPr>
          <w:rFonts w:ascii="Courier New" w:hAnsi="Courier New" w:cs="Courier New"/>
          <w:sz w:val="18"/>
          <w:szCs w:val="18"/>
        </w:rPr>
        <w:t>eturn the path</w:t>
      </w:r>
    </w:p>
    <w:p w:rsidR="003821E8" w:rsidRPr="00E665C5" w:rsidRDefault="003821E8" w:rsidP="00D1430A">
      <w:pPr>
        <w:spacing w:after="0" w:line="240" w:lineRule="auto"/>
        <w:rPr>
          <w:rFonts w:ascii="Courier New" w:hAnsi="Courier New" w:cs="Courier New"/>
          <w:sz w:val="18"/>
          <w:szCs w:val="18"/>
        </w:rPr>
      </w:pPr>
      <w:r w:rsidRPr="00E665C5">
        <w:rPr>
          <w:rFonts w:ascii="Courier New" w:hAnsi="Courier New" w:cs="Courier New"/>
          <w:sz w:val="18"/>
          <w:szCs w:val="18"/>
        </w:rPr>
        <w:t xml:space="preserve">      Else </w:t>
      </w:r>
    </w:p>
    <w:p w:rsidR="00BF4075" w:rsidRPr="00E665C5" w:rsidRDefault="003821E8" w:rsidP="00D1430A">
      <w:pPr>
        <w:spacing w:after="0" w:line="240" w:lineRule="auto"/>
        <w:rPr>
          <w:rFonts w:ascii="Courier New" w:hAnsi="Courier New" w:cs="Courier New"/>
          <w:sz w:val="18"/>
          <w:szCs w:val="18"/>
        </w:rPr>
      </w:pPr>
      <w:r w:rsidRPr="00E665C5">
        <w:rPr>
          <w:rFonts w:ascii="Courier New" w:hAnsi="Courier New" w:cs="Courier New"/>
          <w:sz w:val="18"/>
          <w:szCs w:val="18"/>
        </w:rPr>
        <w:t xml:space="preserve">         If </w:t>
      </w:r>
      <w:r w:rsidR="00BF4075" w:rsidRPr="00E665C5">
        <w:rPr>
          <w:rFonts w:ascii="Courier New" w:hAnsi="Courier New" w:cs="Courier New"/>
          <w:sz w:val="18"/>
          <w:szCs w:val="18"/>
        </w:rPr>
        <w:t>for input</w:t>
      </w:r>
    </w:p>
    <w:p w:rsidR="003821E8" w:rsidRPr="00E665C5" w:rsidRDefault="00BF4075" w:rsidP="00D1430A">
      <w:pPr>
        <w:spacing w:after="0" w:line="240" w:lineRule="auto"/>
        <w:rPr>
          <w:rFonts w:ascii="Courier New" w:hAnsi="Courier New" w:cs="Courier New"/>
          <w:sz w:val="18"/>
          <w:szCs w:val="18"/>
        </w:rPr>
      </w:pPr>
      <w:r w:rsidRPr="00E665C5">
        <w:rPr>
          <w:rFonts w:ascii="Courier New" w:hAnsi="Courier New" w:cs="Courier New"/>
          <w:sz w:val="18"/>
          <w:szCs w:val="18"/>
        </w:rPr>
        <w:t xml:space="preserve">            R</w:t>
      </w:r>
      <w:r w:rsidR="003821E8" w:rsidRPr="00E665C5">
        <w:rPr>
          <w:rFonts w:ascii="Courier New" w:hAnsi="Courier New" w:cs="Courier New"/>
          <w:sz w:val="18"/>
          <w:szCs w:val="18"/>
        </w:rPr>
        <w:t>eturn blank</w:t>
      </w:r>
    </w:p>
    <w:p w:rsidR="00BF4075" w:rsidRPr="00E665C5" w:rsidRDefault="003821E8" w:rsidP="00D1430A">
      <w:pPr>
        <w:spacing w:after="0" w:line="240" w:lineRule="auto"/>
        <w:rPr>
          <w:rFonts w:ascii="Courier New" w:hAnsi="Courier New" w:cs="Courier New"/>
          <w:sz w:val="18"/>
          <w:szCs w:val="18"/>
        </w:rPr>
      </w:pPr>
      <w:r w:rsidRPr="00E665C5">
        <w:rPr>
          <w:rFonts w:ascii="Courier New" w:hAnsi="Courier New" w:cs="Courier New"/>
          <w:sz w:val="18"/>
          <w:szCs w:val="18"/>
        </w:rPr>
        <w:t xml:space="preserve">         Else </w:t>
      </w:r>
    </w:p>
    <w:p w:rsidR="003821E8" w:rsidRPr="00E665C5" w:rsidRDefault="00BF4075" w:rsidP="00D1430A">
      <w:pPr>
        <w:spacing w:after="0" w:line="240" w:lineRule="auto"/>
        <w:rPr>
          <w:rFonts w:ascii="Courier New" w:hAnsi="Courier New" w:cs="Courier New"/>
          <w:sz w:val="18"/>
          <w:szCs w:val="18"/>
        </w:rPr>
      </w:pPr>
      <w:r w:rsidRPr="00E665C5">
        <w:rPr>
          <w:rFonts w:ascii="Courier New" w:hAnsi="Courier New" w:cs="Courier New"/>
          <w:sz w:val="18"/>
          <w:szCs w:val="18"/>
        </w:rPr>
        <w:t xml:space="preserve">            R</w:t>
      </w:r>
      <w:r w:rsidR="003821E8" w:rsidRPr="00E665C5">
        <w:rPr>
          <w:rFonts w:ascii="Courier New" w:hAnsi="Courier New" w:cs="Courier New"/>
          <w:sz w:val="18"/>
          <w:szCs w:val="18"/>
        </w:rPr>
        <w:t>eturn application output directory</w:t>
      </w:r>
    </w:p>
    <w:commentRangeEnd w:id="59"/>
    <w:p w:rsidR="00671836" w:rsidRPr="00E665C5" w:rsidRDefault="00BD5AD0" w:rsidP="00D1430A">
      <w:pPr>
        <w:spacing w:after="0" w:line="240" w:lineRule="auto"/>
        <w:rPr>
          <w:rFonts w:ascii="Courier New" w:hAnsi="Courier New" w:cs="Courier New"/>
          <w:sz w:val="18"/>
          <w:szCs w:val="18"/>
        </w:rPr>
      </w:pPr>
      <w:r>
        <w:rPr>
          <w:rStyle w:val="CommentReference"/>
        </w:rPr>
        <w:commentReference w:id="59"/>
      </w:r>
      <w:r w:rsidR="00AD37AC" w:rsidRPr="00E665C5">
        <w:rPr>
          <w:rFonts w:ascii="Courier New" w:hAnsi="Courier New" w:cs="Courier New"/>
          <w:sz w:val="18"/>
          <w:szCs w:val="18"/>
        </w:rPr>
        <w:t xml:space="preserve">   </w:t>
      </w:r>
      <w:r w:rsidR="00671836" w:rsidRPr="00E665C5">
        <w:rPr>
          <w:rFonts w:ascii="Courier New" w:hAnsi="Courier New" w:cs="Courier New"/>
          <w:sz w:val="18"/>
          <w:szCs w:val="18"/>
        </w:rPr>
        <w:t>Else</w:t>
      </w:r>
    </w:p>
    <w:p w:rsidR="00671836" w:rsidRPr="00E665C5" w:rsidRDefault="003821E8" w:rsidP="00D1430A">
      <w:pPr>
        <w:spacing w:after="0" w:line="240" w:lineRule="auto"/>
        <w:rPr>
          <w:rFonts w:ascii="Courier New" w:hAnsi="Courier New" w:cs="Courier New"/>
          <w:sz w:val="18"/>
          <w:szCs w:val="18"/>
        </w:rPr>
      </w:pPr>
      <w:r w:rsidRPr="00E665C5">
        <w:rPr>
          <w:rFonts w:ascii="Courier New" w:hAnsi="Courier New" w:cs="Courier New"/>
          <w:sz w:val="18"/>
          <w:szCs w:val="18"/>
        </w:rPr>
        <w:t xml:space="preserve">      </w:t>
      </w:r>
      <w:r w:rsidR="003D019A" w:rsidRPr="00E665C5">
        <w:rPr>
          <w:rFonts w:ascii="Courier New" w:hAnsi="Courier New" w:cs="Courier New"/>
          <w:sz w:val="18"/>
          <w:szCs w:val="18"/>
        </w:rPr>
        <w:t xml:space="preserve">Return platform conforming </w:t>
      </w:r>
      <w:commentRangeStart w:id="60"/>
      <w:r w:rsidR="003D019A" w:rsidRPr="00E665C5">
        <w:rPr>
          <w:rFonts w:ascii="Courier New" w:hAnsi="Courier New" w:cs="Courier New"/>
          <w:sz w:val="18"/>
          <w:szCs w:val="18"/>
        </w:rPr>
        <w:t>filename</w:t>
      </w:r>
      <w:commentRangeEnd w:id="60"/>
      <w:r w:rsidR="008C76AD">
        <w:rPr>
          <w:rStyle w:val="CommentReference"/>
        </w:rPr>
        <w:commentReference w:id="60"/>
      </w:r>
      <w:r w:rsidR="003D019A" w:rsidRPr="00E665C5">
        <w:rPr>
          <w:rFonts w:ascii="Courier New" w:hAnsi="Courier New" w:cs="Courier New"/>
          <w:sz w:val="18"/>
          <w:szCs w:val="18"/>
        </w:rPr>
        <w:t xml:space="preserve"> </w:t>
      </w:r>
    </w:p>
    <w:p w:rsidR="00671836" w:rsidRPr="00E665C5" w:rsidRDefault="00671836" w:rsidP="00D1430A">
      <w:pPr>
        <w:spacing w:after="0" w:line="240" w:lineRule="auto"/>
        <w:rPr>
          <w:rFonts w:ascii="Courier New" w:hAnsi="Courier New" w:cs="Courier New"/>
          <w:sz w:val="18"/>
          <w:szCs w:val="18"/>
        </w:rPr>
      </w:pPr>
      <w:r w:rsidRPr="00E665C5">
        <w:rPr>
          <w:rFonts w:ascii="Courier New" w:hAnsi="Courier New" w:cs="Courier New"/>
          <w:sz w:val="18"/>
          <w:szCs w:val="18"/>
        </w:rPr>
        <w:t>}</w:t>
      </w:r>
    </w:p>
    <w:p w:rsidR="00AD37AC" w:rsidRDefault="00AD37AC" w:rsidP="00D1430A">
      <w:pPr>
        <w:spacing w:after="0" w:line="240" w:lineRule="auto"/>
        <w:rPr>
          <w:rFonts w:ascii="Arial" w:hAnsi="Arial" w:cs="Arial"/>
          <w:sz w:val="18"/>
          <w:szCs w:val="18"/>
        </w:rPr>
      </w:pPr>
    </w:p>
    <w:p w:rsidR="004304B3" w:rsidRDefault="003D019A" w:rsidP="00D1430A">
      <w:pPr>
        <w:spacing w:after="0" w:line="240" w:lineRule="auto"/>
        <w:rPr>
          <w:rFonts w:cs="Arial"/>
          <w:sz w:val="20"/>
          <w:szCs w:val="20"/>
        </w:rPr>
      </w:pPr>
      <w:r w:rsidRPr="00E665C5">
        <w:rPr>
          <w:rFonts w:cs="Arial"/>
          <w:sz w:val="20"/>
          <w:szCs w:val="20"/>
        </w:rPr>
        <w:t xml:space="preserve">Each resource accessing files calls </w:t>
      </w:r>
      <w:proofErr w:type="spellStart"/>
      <w:r w:rsidRPr="00E665C5">
        <w:rPr>
          <w:rFonts w:cs="Arial"/>
          <w:sz w:val="20"/>
          <w:szCs w:val="20"/>
        </w:rPr>
        <w:t>FileManager</w:t>
      </w:r>
      <w:proofErr w:type="spellEnd"/>
      <w:r w:rsidRPr="00E665C5">
        <w:rPr>
          <w:rFonts w:cs="Arial"/>
          <w:sz w:val="20"/>
          <w:szCs w:val="20"/>
        </w:rPr>
        <w:t>::</w:t>
      </w:r>
      <w:proofErr w:type="spellStart"/>
      <w:ins w:id="61" w:author="Linda Jun" w:date="2014-06-09T16:48:00Z">
        <w:r w:rsidR="00EF53A9">
          <w:rPr>
            <w:rFonts w:cs="Arial"/>
            <w:sz w:val="20"/>
            <w:szCs w:val="20"/>
          </w:rPr>
          <w:t>Find</w:t>
        </w:r>
      </w:ins>
      <w:del w:id="62" w:author="Linda Jun" w:date="2014-06-09T16:48:00Z">
        <w:r w:rsidRPr="00E665C5" w:rsidDel="00EF53A9">
          <w:rPr>
            <w:rFonts w:cs="Arial"/>
            <w:sz w:val="20"/>
            <w:szCs w:val="20"/>
          </w:rPr>
          <w:delText>Get</w:delText>
        </w:r>
      </w:del>
      <w:proofErr w:type="gramStart"/>
      <w:r w:rsidRPr="00E665C5">
        <w:rPr>
          <w:rFonts w:cs="Arial"/>
          <w:sz w:val="20"/>
          <w:szCs w:val="20"/>
        </w:rPr>
        <w:t>Path</w:t>
      </w:r>
      <w:proofErr w:type="spellEnd"/>
      <w:r w:rsidRPr="00E665C5">
        <w:rPr>
          <w:rFonts w:cs="Arial"/>
          <w:sz w:val="20"/>
          <w:szCs w:val="20"/>
        </w:rPr>
        <w:t>(</w:t>
      </w:r>
      <w:proofErr w:type="gramEnd"/>
      <w:r w:rsidRPr="00E665C5">
        <w:rPr>
          <w:rFonts w:cs="Arial"/>
          <w:sz w:val="20"/>
          <w:szCs w:val="20"/>
        </w:rPr>
        <w:t>) to</w:t>
      </w:r>
      <w:r w:rsidR="00907969">
        <w:rPr>
          <w:rFonts w:cs="Arial"/>
          <w:sz w:val="20"/>
          <w:szCs w:val="20"/>
        </w:rPr>
        <w:t xml:space="preserve"> get proper path for the filenames</w:t>
      </w:r>
      <w:r w:rsidRPr="00E665C5">
        <w:rPr>
          <w:rFonts w:cs="Arial"/>
          <w:sz w:val="20"/>
          <w:szCs w:val="20"/>
        </w:rPr>
        <w:t xml:space="preserve"> and stores in separate </w:t>
      </w:r>
      <w:r w:rsidR="00121AE3" w:rsidRPr="00E665C5">
        <w:rPr>
          <w:rFonts w:cs="Arial"/>
          <w:sz w:val="20"/>
          <w:szCs w:val="20"/>
        </w:rPr>
        <w:t>member data.  This happens during resource setting mode so that it can be shown in the GUI if we decide to show full path filename in the GUI panel.</w:t>
      </w:r>
    </w:p>
    <w:p w:rsidR="004304B3" w:rsidRDefault="004304B3" w:rsidP="00D1430A">
      <w:pPr>
        <w:spacing w:after="0" w:line="240" w:lineRule="auto"/>
        <w:rPr>
          <w:rFonts w:cs="Arial"/>
          <w:sz w:val="20"/>
          <w:szCs w:val="20"/>
        </w:rPr>
      </w:pPr>
    </w:p>
    <w:p w:rsidR="00AD37AC" w:rsidRDefault="00121AE3" w:rsidP="00D1430A">
      <w:pPr>
        <w:spacing w:after="0" w:line="240" w:lineRule="auto"/>
        <w:rPr>
          <w:ins w:id="63" w:author="Linda Jun" w:date="2014-06-05T11:27:00Z"/>
          <w:rFonts w:cs="Arial"/>
          <w:sz w:val="20"/>
          <w:szCs w:val="20"/>
        </w:rPr>
      </w:pPr>
      <w:r w:rsidRPr="004304B3">
        <w:rPr>
          <w:rFonts w:cs="Arial"/>
          <w:b/>
          <w:sz w:val="20"/>
          <w:szCs w:val="20"/>
        </w:rPr>
        <w:t>Question</w:t>
      </w:r>
      <w:r w:rsidRPr="00E665C5">
        <w:rPr>
          <w:rFonts w:cs="Arial"/>
          <w:sz w:val="20"/>
          <w:szCs w:val="20"/>
        </w:rPr>
        <w:t xml:space="preserve">: </w:t>
      </w:r>
      <w:commentRangeStart w:id="64"/>
      <w:commentRangeStart w:id="65"/>
      <w:r w:rsidRPr="00E665C5">
        <w:rPr>
          <w:rFonts w:cs="Arial"/>
          <w:sz w:val="20"/>
          <w:szCs w:val="20"/>
        </w:rPr>
        <w:t>Do we want to s</w:t>
      </w:r>
      <w:r w:rsidR="00B72D38" w:rsidRPr="00E665C5">
        <w:rPr>
          <w:rFonts w:cs="Arial"/>
          <w:sz w:val="20"/>
          <w:szCs w:val="20"/>
        </w:rPr>
        <w:t xml:space="preserve">how full path in the GUI panel? </w:t>
      </w:r>
      <w:commentRangeEnd w:id="64"/>
      <w:r w:rsidR="002D1871">
        <w:rPr>
          <w:rStyle w:val="CommentReference"/>
        </w:rPr>
        <w:commentReference w:id="64"/>
      </w:r>
      <w:commentRangeEnd w:id="65"/>
      <w:r w:rsidR="00E5343B">
        <w:rPr>
          <w:rStyle w:val="CommentReference"/>
        </w:rPr>
        <w:commentReference w:id="65"/>
      </w:r>
      <w:r w:rsidR="00907969">
        <w:rPr>
          <w:rFonts w:cs="Arial"/>
          <w:sz w:val="20"/>
          <w:szCs w:val="20"/>
        </w:rPr>
        <w:t>In this way users know exact location the fil</w:t>
      </w:r>
      <w:r w:rsidR="009C5DCC">
        <w:rPr>
          <w:rFonts w:cs="Arial"/>
          <w:sz w:val="20"/>
          <w:szCs w:val="20"/>
        </w:rPr>
        <w:t xml:space="preserve">e will be loaded or written out. </w:t>
      </w:r>
      <w:r w:rsidR="00907969">
        <w:rPr>
          <w:rFonts w:cs="Arial"/>
          <w:sz w:val="20"/>
          <w:szCs w:val="20"/>
        </w:rPr>
        <w:t xml:space="preserve"> </w:t>
      </w:r>
      <w:r w:rsidR="00B72D38" w:rsidRPr="00E665C5">
        <w:rPr>
          <w:rFonts w:cs="Arial"/>
          <w:sz w:val="20"/>
          <w:szCs w:val="20"/>
        </w:rPr>
        <w:t xml:space="preserve">We don’t want to save full path when it is written to file or show </w:t>
      </w:r>
      <w:r w:rsidR="00DD20D1" w:rsidRPr="00E665C5">
        <w:rPr>
          <w:rFonts w:cs="Arial"/>
          <w:sz w:val="20"/>
          <w:szCs w:val="20"/>
        </w:rPr>
        <w:t xml:space="preserve">in Show Script for making script sharing </w:t>
      </w:r>
      <w:commentRangeStart w:id="66"/>
      <w:r w:rsidR="00DD20D1" w:rsidRPr="00E665C5">
        <w:rPr>
          <w:rFonts w:cs="Arial"/>
          <w:sz w:val="20"/>
          <w:szCs w:val="20"/>
        </w:rPr>
        <w:t>easier</w:t>
      </w:r>
      <w:commentRangeEnd w:id="66"/>
      <w:r w:rsidR="00E373CF">
        <w:rPr>
          <w:rStyle w:val="CommentReference"/>
        </w:rPr>
        <w:commentReference w:id="66"/>
      </w:r>
      <w:r w:rsidR="00907969">
        <w:rPr>
          <w:rFonts w:cs="Arial"/>
          <w:sz w:val="20"/>
          <w:szCs w:val="20"/>
        </w:rPr>
        <w:t>.</w:t>
      </w:r>
    </w:p>
    <w:p w:rsidR="00E76E76" w:rsidRPr="00E665C5" w:rsidRDefault="00E76E76" w:rsidP="00D1430A">
      <w:pPr>
        <w:spacing w:after="0" w:line="240" w:lineRule="auto"/>
        <w:rPr>
          <w:rFonts w:cs="Arial"/>
          <w:sz w:val="20"/>
          <w:szCs w:val="20"/>
        </w:rPr>
      </w:pPr>
      <w:ins w:id="67" w:author="Linda Jun" w:date="2014-06-05T11:28:00Z">
        <w:r w:rsidRPr="00E76E76">
          <w:rPr>
            <w:rFonts w:cs="Arial"/>
            <w:b/>
            <w:sz w:val="20"/>
            <w:szCs w:val="20"/>
            <w:rPrChange w:id="68" w:author="Linda Jun" w:date="2014-06-05T11:28:00Z">
              <w:rPr>
                <w:rFonts w:cs="Arial"/>
                <w:sz w:val="20"/>
                <w:szCs w:val="20"/>
              </w:rPr>
            </w:rPrChange>
          </w:rPr>
          <w:t>Solution</w:t>
        </w:r>
        <w:r>
          <w:rPr>
            <w:rFonts w:cs="Arial"/>
            <w:sz w:val="20"/>
            <w:szCs w:val="20"/>
          </w:rPr>
          <w:t xml:space="preserve">: </w:t>
        </w:r>
      </w:ins>
      <w:ins w:id="69" w:author="Linda Jun" w:date="2014-06-05T11:29:00Z">
        <w:r w:rsidR="009D3793">
          <w:rPr>
            <w:rFonts w:cs="Arial"/>
            <w:sz w:val="20"/>
            <w:szCs w:val="20"/>
          </w:rPr>
          <w:t>Do no</w:t>
        </w:r>
      </w:ins>
      <w:ins w:id="70" w:author="Linda Jun" w:date="2014-06-05T11:30:00Z">
        <w:r w:rsidR="00026F4A">
          <w:rPr>
            <w:rFonts w:cs="Arial"/>
            <w:sz w:val="20"/>
            <w:szCs w:val="20"/>
          </w:rPr>
          <w:t>t</w:t>
        </w:r>
      </w:ins>
      <w:ins w:id="71" w:author="Linda Jun" w:date="2014-06-05T11:29:00Z">
        <w:r w:rsidR="009D3793">
          <w:rPr>
            <w:rFonts w:cs="Arial"/>
            <w:sz w:val="20"/>
            <w:szCs w:val="20"/>
          </w:rPr>
          <w:t xml:space="preserve"> show absolute path. S</w:t>
        </w:r>
        <w:r w:rsidR="009D3793">
          <w:t xml:space="preserve">how absolute path </w:t>
        </w:r>
      </w:ins>
      <w:ins w:id="72" w:author="Linda Jun" w:date="2014-06-05T11:46:00Z">
        <w:r w:rsidR="00B964F2">
          <w:t>as</w:t>
        </w:r>
      </w:ins>
      <w:ins w:id="73" w:author="Linda Jun" w:date="2014-06-05T11:29:00Z">
        <w:r w:rsidR="009D3793">
          <w:t xml:space="preserve"> the </w:t>
        </w:r>
      </w:ins>
      <w:ins w:id="74" w:author="Linda Jun" w:date="2014-06-05T11:30:00Z">
        <w:r w:rsidR="00746FA6">
          <w:t xml:space="preserve">text edit </w:t>
        </w:r>
      </w:ins>
      <w:ins w:id="75" w:author="Linda Jun" w:date="2014-06-05T11:31:00Z">
        <w:r w:rsidR="00746FA6">
          <w:t xml:space="preserve">box </w:t>
        </w:r>
      </w:ins>
      <w:ins w:id="76" w:author="Linda Jun" w:date="2014-06-05T11:30:00Z">
        <w:r w:rsidR="00F236B3">
          <w:t>h</w:t>
        </w:r>
      </w:ins>
      <w:ins w:id="77" w:author="Linda Jun" w:date="2014-06-05T11:29:00Z">
        <w:r w:rsidR="009D3793">
          <w:t>int if possible.</w:t>
        </w:r>
      </w:ins>
    </w:p>
    <w:p w:rsidR="00683EE2" w:rsidRDefault="00683EE2" w:rsidP="00D1430A">
      <w:pPr>
        <w:spacing w:after="0" w:line="240" w:lineRule="auto"/>
        <w:rPr>
          <w:rFonts w:ascii="Arial" w:hAnsi="Arial" w:cs="Arial"/>
          <w:sz w:val="18"/>
          <w:szCs w:val="18"/>
        </w:rPr>
      </w:pPr>
    </w:p>
    <w:p w:rsidR="00CB5ED5" w:rsidRDefault="00CB5ED5" w:rsidP="00CB5ED5">
      <w:pPr>
        <w:pStyle w:val="Heading3"/>
      </w:pPr>
      <w:r>
        <w:t>File path/name handling</w:t>
      </w:r>
    </w:p>
    <w:p w:rsidR="00CB5ED5" w:rsidRPr="00263BDF" w:rsidRDefault="00CB5ED5" w:rsidP="00CB5ED5">
      <w:pPr>
        <w:spacing w:after="0" w:line="240" w:lineRule="auto"/>
        <w:rPr>
          <w:rFonts w:ascii="Arial" w:hAnsi="Arial" w:cs="Arial"/>
          <w:sz w:val="18"/>
          <w:szCs w:val="18"/>
        </w:rPr>
      </w:pPr>
    </w:p>
    <w:p w:rsidR="00CB5ED5" w:rsidRPr="00E665C5" w:rsidRDefault="00064CB9" w:rsidP="00CB5ED5">
      <w:pPr>
        <w:spacing w:after="0" w:line="240" w:lineRule="auto"/>
        <w:rPr>
          <w:rFonts w:cs="Arial"/>
          <w:sz w:val="20"/>
          <w:szCs w:val="20"/>
        </w:rPr>
      </w:pPr>
      <w:r>
        <w:rPr>
          <w:rFonts w:cs="Arial"/>
          <w:sz w:val="20"/>
          <w:szCs w:val="20"/>
        </w:rPr>
        <w:t>During the startup</w:t>
      </w:r>
      <w:r w:rsidR="00CB5ED5" w:rsidRPr="00E665C5">
        <w:rPr>
          <w:rFonts w:cs="Arial"/>
          <w:sz w:val="20"/>
          <w:szCs w:val="20"/>
        </w:rPr>
        <w:t xml:space="preserve"> of GMAT, </w:t>
      </w:r>
      <w:proofErr w:type="spellStart"/>
      <w:r w:rsidR="00CB5ED5" w:rsidRPr="00E665C5">
        <w:rPr>
          <w:rFonts w:cs="Arial"/>
          <w:sz w:val="20"/>
          <w:szCs w:val="20"/>
        </w:rPr>
        <w:t>FileManager</w:t>
      </w:r>
      <w:proofErr w:type="spellEnd"/>
      <w:r w:rsidR="00CB5ED5" w:rsidRPr="00E665C5">
        <w:rPr>
          <w:rFonts w:cs="Arial"/>
          <w:sz w:val="20"/>
          <w:szCs w:val="20"/>
        </w:rPr>
        <w:t xml:space="preserve"> instance is created from the </w:t>
      </w:r>
      <w:proofErr w:type="spellStart"/>
      <w:r w:rsidR="00CB5ED5" w:rsidRPr="00E665C5">
        <w:rPr>
          <w:rFonts w:cs="Arial"/>
          <w:sz w:val="20"/>
          <w:szCs w:val="20"/>
        </w:rPr>
        <w:t>GmatApp</w:t>
      </w:r>
      <w:proofErr w:type="spellEnd"/>
      <w:r w:rsidR="00CB5ED5" w:rsidRPr="00E665C5">
        <w:rPr>
          <w:rFonts w:cs="Arial"/>
          <w:sz w:val="20"/>
          <w:szCs w:val="20"/>
        </w:rPr>
        <w:t xml:space="preserve"> and the steps from current implementation above should happen except the first step. </w:t>
      </w:r>
      <w:ins w:id="78" w:author="Linda Jun" w:date="2014-07-17T17:59:00Z">
        <w:r w:rsidR="003A3C3C">
          <w:rPr>
            <w:rFonts w:cs="Arial"/>
            <w:sz w:val="20"/>
            <w:szCs w:val="20"/>
          </w:rPr>
          <w:t xml:space="preserve">In </w:t>
        </w:r>
      </w:ins>
      <w:ins w:id="79" w:author="Linda Jun" w:date="2014-07-17T17:58:00Z">
        <w:r w:rsidR="003A3C3C">
          <w:rPr>
            <w:rFonts w:cs="Arial"/>
            <w:sz w:val="20"/>
            <w:szCs w:val="20"/>
          </w:rPr>
          <w:t>the</w:t>
        </w:r>
      </w:ins>
      <w:del w:id="80" w:author="Linda Jun" w:date="2014-07-17T17:58:00Z">
        <w:r w:rsidR="00CB5ED5" w:rsidRPr="00E665C5" w:rsidDel="003A3C3C">
          <w:rPr>
            <w:rFonts w:cs="Arial"/>
            <w:sz w:val="20"/>
            <w:szCs w:val="20"/>
          </w:rPr>
          <w:delText xml:space="preserve">In the first step </w:delText>
        </w:r>
      </w:del>
      <w:del w:id="81" w:author="Linda Jun" w:date="2014-07-17T17:59:00Z">
        <w:r w:rsidR="00CB5ED5" w:rsidRPr="00E665C5" w:rsidDel="003A3C3C">
          <w:rPr>
            <w:rFonts w:cs="Arial"/>
            <w:sz w:val="20"/>
            <w:szCs w:val="20"/>
          </w:rPr>
          <w:delText>the</w:delText>
        </w:r>
      </w:del>
      <w:r w:rsidR="00CB5ED5" w:rsidRPr="00E665C5">
        <w:rPr>
          <w:rFonts w:cs="Arial"/>
          <w:sz w:val="20"/>
          <w:szCs w:val="20"/>
        </w:rPr>
        <w:t xml:space="preserve"> </w:t>
      </w:r>
      <w:proofErr w:type="spellStart"/>
      <w:r w:rsidR="00CB5ED5" w:rsidRPr="00E665C5">
        <w:rPr>
          <w:rFonts w:cs="Arial"/>
          <w:sz w:val="20"/>
          <w:szCs w:val="20"/>
        </w:rPr>
        <w:t>FileManager</w:t>
      </w:r>
      <w:proofErr w:type="spellEnd"/>
      <w:r w:rsidR="00CB5ED5" w:rsidRPr="00E665C5">
        <w:rPr>
          <w:rFonts w:cs="Arial"/>
          <w:sz w:val="20"/>
          <w:szCs w:val="20"/>
        </w:rPr>
        <w:t xml:space="preserve"> </w:t>
      </w:r>
      <w:ins w:id="82" w:author="Linda Jun" w:date="2014-07-17T17:58:00Z">
        <w:r w:rsidR="003A3C3C">
          <w:rPr>
            <w:rFonts w:cs="Arial"/>
            <w:sz w:val="20"/>
            <w:szCs w:val="20"/>
          </w:rPr>
          <w:t xml:space="preserve">constructor, it </w:t>
        </w:r>
      </w:ins>
      <w:r w:rsidR="00CB5ED5" w:rsidRPr="00E665C5">
        <w:rPr>
          <w:rFonts w:cs="Arial"/>
          <w:sz w:val="20"/>
          <w:szCs w:val="20"/>
        </w:rPr>
        <w:t xml:space="preserve">gets application </w:t>
      </w:r>
      <w:r w:rsidR="00CB5ED5" w:rsidRPr="00E665C5">
        <w:rPr>
          <w:rFonts w:cs="Arial"/>
          <w:sz w:val="20"/>
          <w:szCs w:val="20"/>
        </w:rPr>
        <w:lastRenderedPageBreak/>
        <w:t>directory and se</w:t>
      </w:r>
      <w:r w:rsidR="00467E42">
        <w:rPr>
          <w:rFonts w:cs="Arial"/>
          <w:sz w:val="20"/>
          <w:szCs w:val="20"/>
        </w:rPr>
        <w:t>ts as bin directory</w:t>
      </w:r>
      <w:del w:id="83" w:author="Linda Jun" w:date="2014-07-17T17:58:00Z">
        <w:r w:rsidR="00467E42" w:rsidDel="003A3C3C">
          <w:rPr>
            <w:rFonts w:cs="Arial"/>
            <w:sz w:val="20"/>
            <w:szCs w:val="20"/>
          </w:rPr>
          <w:delText xml:space="preserve"> and </w:delText>
        </w:r>
        <w:r w:rsidR="000A0738" w:rsidDel="003A3C3C">
          <w:rPr>
            <w:rFonts w:cs="Arial"/>
            <w:sz w:val="20"/>
            <w:szCs w:val="20"/>
          </w:rPr>
          <w:delText xml:space="preserve">same for the </w:delText>
        </w:r>
        <w:r w:rsidR="00467E42" w:rsidDel="003A3C3C">
          <w:rPr>
            <w:rFonts w:cs="Arial"/>
            <w:sz w:val="20"/>
            <w:szCs w:val="20"/>
          </w:rPr>
          <w:delText xml:space="preserve">GMAT </w:delText>
        </w:r>
        <w:r w:rsidR="00CB5ED5" w:rsidRPr="00E665C5" w:rsidDel="003A3C3C">
          <w:rPr>
            <w:rFonts w:cs="Arial"/>
            <w:sz w:val="20"/>
            <w:szCs w:val="20"/>
          </w:rPr>
          <w:delText>working directory</w:delText>
        </w:r>
      </w:del>
      <w:r w:rsidR="00CB5ED5" w:rsidRPr="00E665C5">
        <w:rPr>
          <w:rFonts w:cs="Arial"/>
          <w:sz w:val="20"/>
          <w:szCs w:val="20"/>
        </w:rPr>
        <w:t>.</w:t>
      </w:r>
      <w:ins w:id="84" w:author="Linda Jun" w:date="2014-06-11T18:20:00Z">
        <w:r w:rsidR="008B3576">
          <w:rPr>
            <w:rFonts w:cs="Arial"/>
            <w:sz w:val="20"/>
            <w:szCs w:val="20"/>
          </w:rPr>
          <w:t xml:space="preserve">  </w:t>
        </w:r>
      </w:ins>
      <w:ins w:id="85" w:author="Linda Jun" w:date="2014-06-11T18:22:00Z">
        <w:r w:rsidR="008B3576">
          <w:rPr>
            <w:rFonts w:cs="Arial"/>
            <w:sz w:val="20"/>
            <w:szCs w:val="20"/>
          </w:rPr>
          <w:t xml:space="preserve">Another change </w:t>
        </w:r>
      </w:ins>
      <w:ins w:id="86" w:author="Linda Jun" w:date="2014-06-11T18:24:00Z">
        <w:r w:rsidR="008B3576">
          <w:rPr>
            <w:rFonts w:cs="Arial"/>
            <w:sz w:val="20"/>
            <w:szCs w:val="20"/>
          </w:rPr>
          <w:t>will be</w:t>
        </w:r>
      </w:ins>
      <w:ins w:id="87" w:author="Linda Jun" w:date="2014-06-11T18:22:00Z">
        <w:r w:rsidR="008B3576">
          <w:rPr>
            <w:rFonts w:cs="Arial"/>
            <w:sz w:val="20"/>
            <w:szCs w:val="20"/>
          </w:rPr>
          <w:t xml:space="preserve"> that the Moderator sets GMAT working directory when new script is read, </w:t>
        </w:r>
      </w:ins>
      <w:ins w:id="88" w:author="Linda Jun" w:date="2014-06-11T18:24:00Z">
        <w:r w:rsidR="008B3576">
          <w:rPr>
            <w:rFonts w:cs="Arial"/>
            <w:sz w:val="20"/>
            <w:szCs w:val="20"/>
          </w:rPr>
          <w:t>so that new GMAT working directory is used in the search path.</w:t>
        </w:r>
      </w:ins>
    </w:p>
    <w:p w:rsidR="00CB5ED5" w:rsidRPr="00E665C5" w:rsidRDefault="00CB5ED5" w:rsidP="00CB5ED5">
      <w:pPr>
        <w:spacing w:after="0" w:line="240" w:lineRule="auto"/>
        <w:rPr>
          <w:rFonts w:cs="Arial"/>
          <w:sz w:val="20"/>
          <w:szCs w:val="20"/>
        </w:rPr>
      </w:pPr>
    </w:p>
    <w:p w:rsidR="00CB5ED5" w:rsidRPr="00E665C5" w:rsidRDefault="00CB5ED5" w:rsidP="00CB5ED5">
      <w:pPr>
        <w:spacing w:after="0" w:line="240" w:lineRule="auto"/>
        <w:rPr>
          <w:rFonts w:cs="Arial"/>
          <w:sz w:val="20"/>
          <w:szCs w:val="20"/>
        </w:rPr>
      </w:pPr>
      <w:proofErr w:type="gramStart"/>
      <w:r w:rsidRPr="00E665C5">
        <w:rPr>
          <w:rFonts w:cs="Arial"/>
          <w:sz w:val="20"/>
          <w:szCs w:val="20"/>
        </w:rPr>
        <w:t xml:space="preserve">During the </w:t>
      </w:r>
      <w:r w:rsidR="00F83ED5">
        <w:rPr>
          <w:rFonts w:cs="Arial"/>
          <w:sz w:val="20"/>
          <w:szCs w:val="20"/>
        </w:rPr>
        <w:t xml:space="preserve">resource setting mode or </w:t>
      </w:r>
      <w:r w:rsidR="00B6627B">
        <w:rPr>
          <w:rFonts w:cs="Arial"/>
          <w:sz w:val="20"/>
          <w:szCs w:val="20"/>
        </w:rPr>
        <w:t>initialization</w:t>
      </w:r>
      <w:r w:rsidRPr="00E665C5">
        <w:rPr>
          <w:rFonts w:cs="Arial"/>
          <w:sz w:val="20"/>
          <w:szCs w:val="20"/>
        </w:rPr>
        <w:t xml:space="preserve">, each resource accessing file queries </w:t>
      </w:r>
      <w:proofErr w:type="spellStart"/>
      <w:r w:rsidRPr="00E665C5">
        <w:rPr>
          <w:rFonts w:cs="Arial"/>
          <w:sz w:val="20"/>
          <w:szCs w:val="20"/>
        </w:rPr>
        <w:t>FileManager</w:t>
      </w:r>
      <w:proofErr w:type="spellEnd"/>
      <w:r w:rsidRPr="00E665C5">
        <w:rPr>
          <w:rFonts w:cs="Arial"/>
          <w:sz w:val="20"/>
          <w:szCs w:val="20"/>
        </w:rPr>
        <w:t xml:space="preserve"> for full path for the file type such as</w:t>
      </w:r>
      <w:r w:rsidR="00B6627B">
        <w:rPr>
          <w:rFonts w:cs="Arial"/>
          <w:sz w:val="20"/>
          <w:szCs w:val="20"/>
        </w:rPr>
        <w:t xml:space="preserve"> OUTPUT_PATH or DE_PATH.</w:t>
      </w:r>
      <w:proofErr w:type="gramEnd"/>
      <w:r w:rsidR="00B6627B">
        <w:rPr>
          <w:rFonts w:cs="Arial"/>
          <w:sz w:val="20"/>
          <w:szCs w:val="20"/>
        </w:rPr>
        <w:t xml:space="preserve"> </w:t>
      </w:r>
      <w:r w:rsidR="00E13963">
        <w:rPr>
          <w:rFonts w:cs="Arial"/>
          <w:sz w:val="20"/>
          <w:szCs w:val="20"/>
        </w:rPr>
        <w:t xml:space="preserve"> </w:t>
      </w:r>
      <w:r w:rsidR="00B6627B">
        <w:rPr>
          <w:rFonts w:cs="Arial"/>
          <w:sz w:val="20"/>
          <w:szCs w:val="20"/>
        </w:rPr>
        <w:t>In current implementation,</w:t>
      </w:r>
      <w:r w:rsidRPr="00E665C5">
        <w:rPr>
          <w:rFonts w:cs="Arial"/>
          <w:sz w:val="20"/>
          <w:szCs w:val="20"/>
        </w:rPr>
        <w:t xml:space="preserve"> it calls </w:t>
      </w:r>
      <w:proofErr w:type="spellStart"/>
      <w:r w:rsidRPr="00E665C5">
        <w:rPr>
          <w:rFonts w:cs="Arial"/>
          <w:sz w:val="20"/>
          <w:szCs w:val="20"/>
        </w:rPr>
        <w:t>FileManager</w:t>
      </w:r>
      <w:proofErr w:type="spellEnd"/>
      <w:r w:rsidRPr="00E665C5">
        <w:rPr>
          <w:rFonts w:cs="Arial"/>
          <w:sz w:val="20"/>
          <w:szCs w:val="20"/>
        </w:rPr>
        <w:t>::</w:t>
      </w:r>
      <w:proofErr w:type="spellStart"/>
      <w:proofErr w:type="gramStart"/>
      <w:r w:rsidRPr="00E665C5">
        <w:rPr>
          <w:rFonts w:cs="Arial"/>
          <w:sz w:val="20"/>
          <w:szCs w:val="20"/>
        </w:rPr>
        <w:t>GetPathname</w:t>
      </w:r>
      <w:proofErr w:type="spellEnd"/>
      <w:r w:rsidRPr="00E665C5">
        <w:rPr>
          <w:rFonts w:cs="Arial"/>
          <w:sz w:val="20"/>
          <w:szCs w:val="20"/>
        </w:rPr>
        <w:t>(</w:t>
      </w:r>
      <w:proofErr w:type="gramEnd"/>
      <w:r w:rsidRPr="00E665C5">
        <w:rPr>
          <w:rFonts w:cs="Arial"/>
          <w:sz w:val="20"/>
          <w:szCs w:val="20"/>
        </w:rPr>
        <w:t xml:space="preserve">) for getting full absolute file path but in </w:t>
      </w:r>
      <w:ins w:id="89" w:author="Linda Jun" w:date="2014-07-17T18:00:00Z">
        <w:r w:rsidR="003A3C3C">
          <w:rPr>
            <w:rFonts w:cs="Arial"/>
            <w:sz w:val="20"/>
            <w:szCs w:val="20"/>
          </w:rPr>
          <w:t xml:space="preserve">the </w:t>
        </w:r>
      </w:ins>
      <w:r w:rsidRPr="00E665C5">
        <w:rPr>
          <w:rFonts w:cs="Arial"/>
          <w:sz w:val="20"/>
          <w:szCs w:val="20"/>
        </w:rPr>
        <w:t xml:space="preserve">new implementation </w:t>
      </w:r>
      <w:r w:rsidR="00E13963">
        <w:rPr>
          <w:rFonts w:cs="Arial"/>
          <w:sz w:val="20"/>
          <w:szCs w:val="20"/>
        </w:rPr>
        <w:t xml:space="preserve">it </w:t>
      </w:r>
      <w:r w:rsidRPr="00E665C5">
        <w:rPr>
          <w:rFonts w:cs="Arial"/>
          <w:sz w:val="20"/>
          <w:szCs w:val="20"/>
        </w:rPr>
        <w:t>call</w:t>
      </w:r>
      <w:r w:rsidR="00E13963">
        <w:rPr>
          <w:rFonts w:cs="Arial"/>
          <w:sz w:val="20"/>
          <w:szCs w:val="20"/>
        </w:rPr>
        <w:t>s</w:t>
      </w:r>
      <w:r w:rsidRPr="00E665C5">
        <w:rPr>
          <w:rFonts w:cs="Arial"/>
          <w:sz w:val="20"/>
          <w:szCs w:val="20"/>
        </w:rPr>
        <w:t xml:space="preserve"> the new</w:t>
      </w:r>
      <w:r w:rsidR="00F83ED5">
        <w:rPr>
          <w:rFonts w:cs="Arial"/>
          <w:sz w:val="20"/>
          <w:szCs w:val="20"/>
        </w:rPr>
        <w:t xml:space="preserve"> method </w:t>
      </w:r>
      <w:proofErr w:type="spellStart"/>
      <w:r w:rsidR="00F83ED5">
        <w:rPr>
          <w:rFonts w:cs="Arial"/>
          <w:sz w:val="20"/>
          <w:szCs w:val="20"/>
        </w:rPr>
        <w:t>FileManager</w:t>
      </w:r>
      <w:proofErr w:type="spellEnd"/>
      <w:r w:rsidR="00F83ED5">
        <w:rPr>
          <w:rFonts w:cs="Arial"/>
          <w:sz w:val="20"/>
          <w:szCs w:val="20"/>
        </w:rPr>
        <w:t>::</w:t>
      </w:r>
      <w:proofErr w:type="spellStart"/>
      <w:r w:rsidR="00F83ED5">
        <w:rPr>
          <w:rFonts w:cs="Arial"/>
          <w:sz w:val="20"/>
          <w:szCs w:val="20"/>
        </w:rPr>
        <w:t>FindPath</w:t>
      </w:r>
      <w:proofErr w:type="spellEnd"/>
      <w:r w:rsidR="00F83ED5">
        <w:rPr>
          <w:rFonts w:cs="Arial"/>
          <w:sz w:val="20"/>
          <w:szCs w:val="20"/>
        </w:rPr>
        <w:t>() to get proper path based on the path search order.</w:t>
      </w:r>
    </w:p>
    <w:p w:rsidR="005F2300" w:rsidRDefault="005F2300" w:rsidP="00D1430A">
      <w:pPr>
        <w:spacing w:after="0" w:line="240" w:lineRule="auto"/>
        <w:rPr>
          <w:rFonts w:ascii="Arial" w:hAnsi="Arial" w:cs="Arial"/>
          <w:sz w:val="18"/>
          <w:szCs w:val="18"/>
        </w:rPr>
      </w:pPr>
    </w:p>
    <w:p w:rsidR="00683EE2" w:rsidRPr="0022608A" w:rsidRDefault="00056907" w:rsidP="00E5343B">
      <w:pPr>
        <w:pStyle w:val="Heading2"/>
      </w:pPr>
      <w:commentRangeStart w:id="90"/>
      <w:r w:rsidRPr="0022608A">
        <w:t xml:space="preserve">Table of </w:t>
      </w:r>
      <w:r w:rsidR="005A2E9E">
        <w:t xml:space="preserve">Sample </w:t>
      </w:r>
      <w:r w:rsidRPr="0022608A">
        <w:t>Default Resource</w:t>
      </w:r>
      <w:r w:rsidR="0022608A">
        <w:t xml:space="preserve"> </w:t>
      </w:r>
      <w:commentRangeStart w:id="91"/>
      <w:r w:rsidR="0022608A">
        <w:t>Filename</w:t>
      </w:r>
      <w:commentRangeEnd w:id="90"/>
      <w:r w:rsidR="00E5343B">
        <w:rPr>
          <w:rStyle w:val="CommentReference"/>
          <w:rFonts w:asciiTheme="minorHAnsi" w:eastAsiaTheme="minorEastAsia" w:hAnsiTheme="minorHAnsi" w:cstheme="minorBidi"/>
          <w:b w:val="0"/>
          <w:bCs w:val="0"/>
          <w:color w:val="auto"/>
        </w:rPr>
        <w:commentReference w:id="90"/>
      </w:r>
      <w:commentRangeEnd w:id="91"/>
      <w:r w:rsidR="00F8072F">
        <w:rPr>
          <w:rStyle w:val="CommentReference"/>
          <w:rFonts w:asciiTheme="minorHAnsi" w:eastAsiaTheme="minorEastAsia" w:hAnsiTheme="minorHAnsi" w:cstheme="minorBidi"/>
          <w:b w:val="0"/>
          <w:bCs w:val="0"/>
          <w:color w:val="auto"/>
        </w:rPr>
        <w:commentReference w:id="91"/>
      </w:r>
    </w:p>
    <w:p w:rsidR="002A759B" w:rsidRDefault="002A759B" w:rsidP="00D1430A">
      <w:pPr>
        <w:spacing w:after="0" w:line="240" w:lineRule="auto"/>
        <w:rPr>
          <w:rFonts w:ascii="Arial" w:hAnsi="Arial" w:cs="Arial"/>
          <w:sz w:val="18"/>
          <w:szCs w:val="18"/>
        </w:rPr>
      </w:pPr>
    </w:p>
    <w:p w:rsidR="00F81EE1" w:rsidRDefault="00E13963" w:rsidP="00F81EE1">
      <w:pPr>
        <w:spacing w:after="0" w:line="240" w:lineRule="auto"/>
        <w:rPr>
          <w:rFonts w:cs="Arial"/>
          <w:sz w:val="20"/>
          <w:szCs w:val="20"/>
        </w:rPr>
      </w:pPr>
      <w:r w:rsidRPr="00E13963">
        <w:rPr>
          <w:rFonts w:cs="Arial"/>
          <w:sz w:val="20"/>
          <w:szCs w:val="20"/>
        </w:rPr>
        <w:t xml:space="preserve">The following table shows how </w:t>
      </w:r>
      <w:r>
        <w:rPr>
          <w:rFonts w:cs="Arial"/>
          <w:sz w:val="20"/>
          <w:szCs w:val="20"/>
        </w:rPr>
        <w:t xml:space="preserve">filename content will be different from the </w:t>
      </w:r>
      <w:r w:rsidRPr="00E13963">
        <w:rPr>
          <w:rFonts w:cs="Arial"/>
          <w:sz w:val="20"/>
          <w:szCs w:val="20"/>
        </w:rPr>
        <w:t>current and new implem</w:t>
      </w:r>
      <w:r>
        <w:rPr>
          <w:rFonts w:cs="Arial"/>
          <w:sz w:val="20"/>
          <w:szCs w:val="20"/>
        </w:rPr>
        <w:t>entation.  Basically there will be no changes for output files, but input file content will be changed for some resources.</w:t>
      </w:r>
      <w:r w:rsidR="00F81EE1">
        <w:rPr>
          <w:rFonts w:cs="Arial"/>
          <w:sz w:val="20"/>
          <w:szCs w:val="20"/>
        </w:rPr>
        <w:t xml:space="preserve">  </w:t>
      </w:r>
    </w:p>
    <w:p w:rsidR="00F81EE1" w:rsidRPr="00E13963" w:rsidRDefault="00F81EE1" w:rsidP="00D1430A">
      <w:pPr>
        <w:spacing w:after="0" w:line="240" w:lineRule="auto"/>
        <w:rPr>
          <w:rFonts w:cs="Arial"/>
          <w:sz w:val="20"/>
          <w:szCs w:val="20"/>
        </w:rPr>
      </w:pPr>
    </w:p>
    <w:p w:rsidR="00E13963" w:rsidRPr="00E13963" w:rsidRDefault="00E13963" w:rsidP="00D1430A">
      <w:pPr>
        <w:spacing w:after="0" w:line="240" w:lineRule="auto"/>
        <w:rPr>
          <w:rFonts w:cs="Arial"/>
          <w:sz w:val="20"/>
          <w:szCs w:val="20"/>
        </w:rPr>
      </w:pPr>
    </w:p>
    <w:p w:rsidR="00E60DAB" w:rsidRPr="00E13963" w:rsidRDefault="00056907" w:rsidP="00D1430A">
      <w:pPr>
        <w:spacing w:after="0" w:line="240" w:lineRule="auto"/>
        <w:rPr>
          <w:rFonts w:cs="Arial"/>
          <w:sz w:val="20"/>
          <w:szCs w:val="20"/>
        </w:rPr>
      </w:pPr>
      <w:r w:rsidRPr="00E13963">
        <w:rPr>
          <w:rFonts w:cs="Arial"/>
          <w:sz w:val="20"/>
          <w:szCs w:val="20"/>
        </w:rPr>
        <w:t>Root</w:t>
      </w:r>
      <w:r w:rsidR="00E60DAB" w:rsidRPr="00E13963">
        <w:rPr>
          <w:rFonts w:cs="Arial"/>
          <w:sz w:val="20"/>
          <w:szCs w:val="20"/>
        </w:rPr>
        <w:t xml:space="preserve"> = ROOT_PATH from the startup file</w:t>
      </w:r>
    </w:p>
    <w:p w:rsidR="00E60DAB" w:rsidRDefault="00E60DAB" w:rsidP="00D1430A">
      <w:pPr>
        <w:spacing w:after="0" w:line="240" w:lineRule="auto"/>
        <w:rPr>
          <w:rFonts w:ascii="Arial" w:hAnsi="Arial" w:cs="Arial"/>
          <w:sz w:val="18"/>
          <w:szCs w:val="18"/>
        </w:rPr>
      </w:pPr>
    </w:p>
    <w:p w:rsidR="00E60DAB" w:rsidRDefault="00E60DAB" w:rsidP="00D1430A">
      <w:pPr>
        <w:spacing w:after="0" w:line="240" w:lineRule="auto"/>
        <w:rPr>
          <w:rFonts w:ascii="Arial" w:hAnsi="Arial" w:cs="Arial"/>
          <w:sz w:val="18"/>
          <w:szCs w:val="18"/>
        </w:rPr>
      </w:pPr>
    </w:p>
    <w:tbl>
      <w:tblPr>
        <w:tblStyle w:val="TableGrid"/>
        <w:tblW w:w="0" w:type="auto"/>
        <w:tblInd w:w="108" w:type="dxa"/>
        <w:tblLook w:val="04A0" w:firstRow="1" w:lastRow="0" w:firstColumn="1" w:lastColumn="0" w:noHBand="0" w:noVBand="1"/>
      </w:tblPr>
      <w:tblGrid>
        <w:gridCol w:w="1089"/>
        <w:gridCol w:w="1438"/>
        <w:gridCol w:w="3977"/>
        <w:gridCol w:w="2790"/>
      </w:tblGrid>
      <w:tr w:rsidR="00E60DAB" w:rsidRPr="00464135" w:rsidTr="002577B2">
        <w:tc>
          <w:tcPr>
            <w:tcW w:w="2527" w:type="dxa"/>
            <w:gridSpan w:val="2"/>
            <w:tcMar>
              <w:top w:w="14" w:type="dxa"/>
              <w:left w:w="115" w:type="dxa"/>
              <w:bottom w:w="14" w:type="dxa"/>
              <w:right w:w="115" w:type="dxa"/>
            </w:tcMar>
          </w:tcPr>
          <w:p w:rsidR="00E60DAB" w:rsidRPr="00464135" w:rsidRDefault="00E60DAB" w:rsidP="00D1430A">
            <w:pPr>
              <w:rPr>
                <w:rFonts w:cs="Arial"/>
                <w:sz w:val="18"/>
                <w:szCs w:val="18"/>
              </w:rPr>
            </w:pPr>
          </w:p>
        </w:tc>
        <w:tc>
          <w:tcPr>
            <w:tcW w:w="3977" w:type="dxa"/>
            <w:tcMar>
              <w:top w:w="14" w:type="dxa"/>
              <w:left w:w="115" w:type="dxa"/>
              <w:bottom w:w="14" w:type="dxa"/>
              <w:right w:w="115" w:type="dxa"/>
            </w:tcMar>
          </w:tcPr>
          <w:p w:rsidR="00E60DAB" w:rsidRPr="00464135" w:rsidRDefault="00E60DAB" w:rsidP="00D1430A">
            <w:pPr>
              <w:rPr>
                <w:rFonts w:cs="Arial"/>
                <w:sz w:val="18"/>
                <w:szCs w:val="18"/>
              </w:rPr>
            </w:pPr>
            <w:r w:rsidRPr="00464135">
              <w:rPr>
                <w:rFonts w:cs="Arial"/>
                <w:sz w:val="18"/>
                <w:szCs w:val="18"/>
              </w:rPr>
              <w:t>Current Implementation</w:t>
            </w:r>
          </w:p>
        </w:tc>
        <w:tc>
          <w:tcPr>
            <w:tcW w:w="2790" w:type="dxa"/>
            <w:tcMar>
              <w:top w:w="14" w:type="dxa"/>
              <w:left w:w="115" w:type="dxa"/>
              <w:bottom w:w="14" w:type="dxa"/>
              <w:right w:w="115" w:type="dxa"/>
            </w:tcMar>
          </w:tcPr>
          <w:p w:rsidR="00E60DAB" w:rsidRPr="00464135" w:rsidRDefault="00E60DAB" w:rsidP="00D1430A">
            <w:pPr>
              <w:rPr>
                <w:rFonts w:cs="Arial"/>
                <w:sz w:val="18"/>
                <w:szCs w:val="18"/>
              </w:rPr>
            </w:pPr>
            <w:r w:rsidRPr="00464135">
              <w:rPr>
                <w:rFonts w:cs="Arial"/>
                <w:sz w:val="18"/>
                <w:szCs w:val="18"/>
              </w:rPr>
              <w:t>New Implementation</w:t>
            </w:r>
          </w:p>
        </w:tc>
      </w:tr>
      <w:tr w:rsidR="005014CE" w:rsidRPr="00464135" w:rsidTr="002577B2">
        <w:tc>
          <w:tcPr>
            <w:tcW w:w="2527" w:type="dxa"/>
            <w:gridSpan w:val="2"/>
            <w:tcMar>
              <w:top w:w="14" w:type="dxa"/>
              <w:left w:w="115" w:type="dxa"/>
              <w:bottom w:w="14" w:type="dxa"/>
              <w:right w:w="115" w:type="dxa"/>
            </w:tcMar>
            <w:vAlign w:val="center"/>
          </w:tcPr>
          <w:p w:rsidR="005014CE" w:rsidRPr="00464135" w:rsidRDefault="005014CE" w:rsidP="00D1430A">
            <w:pPr>
              <w:rPr>
                <w:rFonts w:cs="Arial"/>
                <w:sz w:val="18"/>
                <w:szCs w:val="18"/>
              </w:rPr>
            </w:pPr>
            <w:r w:rsidRPr="00464135">
              <w:rPr>
                <w:rFonts w:cs="Arial"/>
                <w:sz w:val="18"/>
                <w:szCs w:val="18"/>
              </w:rPr>
              <w:t>Input Files</w:t>
            </w:r>
          </w:p>
        </w:tc>
        <w:tc>
          <w:tcPr>
            <w:tcW w:w="3977" w:type="dxa"/>
            <w:tcMar>
              <w:top w:w="14" w:type="dxa"/>
              <w:left w:w="115" w:type="dxa"/>
              <w:bottom w:w="14" w:type="dxa"/>
              <w:right w:w="115" w:type="dxa"/>
            </w:tcMar>
          </w:tcPr>
          <w:p w:rsidR="005014CE" w:rsidRPr="00464135" w:rsidRDefault="005014CE" w:rsidP="00D1430A">
            <w:pPr>
              <w:rPr>
                <w:rFonts w:cs="Arial"/>
                <w:sz w:val="18"/>
                <w:szCs w:val="18"/>
              </w:rPr>
            </w:pPr>
          </w:p>
        </w:tc>
        <w:tc>
          <w:tcPr>
            <w:tcW w:w="2790" w:type="dxa"/>
            <w:tcMar>
              <w:top w:w="14" w:type="dxa"/>
              <w:left w:w="115" w:type="dxa"/>
              <w:bottom w:w="14" w:type="dxa"/>
              <w:right w:w="115" w:type="dxa"/>
            </w:tcMar>
          </w:tcPr>
          <w:p w:rsidR="005014CE" w:rsidRPr="00464135" w:rsidRDefault="005014CE" w:rsidP="00D1430A">
            <w:pPr>
              <w:rPr>
                <w:rFonts w:cs="Arial"/>
                <w:sz w:val="18"/>
                <w:szCs w:val="18"/>
              </w:rPr>
            </w:pPr>
          </w:p>
        </w:tc>
      </w:tr>
      <w:tr w:rsidR="00E60DAB" w:rsidRPr="00464135" w:rsidTr="002577B2">
        <w:tc>
          <w:tcPr>
            <w:tcW w:w="1089" w:type="dxa"/>
            <w:vMerge w:val="restart"/>
            <w:tcMar>
              <w:top w:w="14" w:type="dxa"/>
              <w:left w:w="115" w:type="dxa"/>
              <w:bottom w:w="14" w:type="dxa"/>
              <w:right w:w="115" w:type="dxa"/>
            </w:tcMar>
            <w:vAlign w:val="center"/>
          </w:tcPr>
          <w:p w:rsidR="00E60DAB" w:rsidRPr="00464135" w:rsidRDefault="0022608A" w:rsidP="0022608A">
            <w:pPr>
              <w:jc w:val="center"/>
              <w:rPr>
                <w:rFonts w:cs="Arial"/>
                <w:sz w:val="18"/>
                <w:szCs w:val="18"/>
              </w:rPr>
            </w:pPr>
            <w:r w:rsidRPr="00464135">
              <w:rPr>
                <w:rFonts w:cs="Arial"/>
                <w:sz w:val="18"/>
                <w:szCs w:val="18"/>
              </w:rPr>
              <w:t xml:space="preserve">Spacecraft </w:t>
            </w:r>
            <w:r w:rsidR="00E60DAB" w:rsidRPr="00464135">
              <w:rPr>
                <w:rFonts w:cs="Arial"/>
                <w:sz w:val="18"/>
                <w:szCs w:val="18"/>
              </w:rPr>
              <w:t>Model File</w:t>
            </w:r>
          </w:p>
        </w:tc>
        <w:tc>
          <w:tcPr>
            <w:tcW w:w="1438" w:type="dxa"/>
            <w:tcMar>
              <w:top w:w="14" w:type="dxa"/>
              <w:left w:w="115" w:type="dxa"/>
              <w:bottom w:w="14" w:type="dxa"/>
              <w:right w:w="115" w:type="dxa"/>
            </w:tcMar>
          </w:tcPr>
          <w:p w:rsidR="00E60DAB" w:rsidRPr="00464135" w:rsidRDefault="002577B2" w:rsidP="00D1430A">
            <w:pPr>
              <w:rPr>
                <w:rFonts w:cs="Arial"/>
                <w:sz w:val="18"/>
                <w:szCs w:val="18"/>
              </w:rPr>
            </w:pPr>
            <w:r>
              <w:rPr>
                <w:rFonts w:cs="Arial"/>
                <w:sz w:val="18"/>
                <w:szCs w:val="18"/>
              </w:rPr>
              <w:t xml:space="preserve">Resource </w:t>
            </w:r>
            <w:r w:rsidR="00E60DAB" w:rsidRPr="00464135">
              <w:rPr>
                <w:rFonts w:cs="Arial"/>
                <w:sz w:val="18"/>
                <w:szCs w:val="18"/>
              </w:rPr>
              <w:t>Panel</w:t>
            </w:r>
          </w:p>
        </w:tc>
        <w:tc>
          <w:tcPr>
            <w:tcW w:w="3977" w:type="dxa"/>
            <w:tcMar>
              <w:top w:w="14" w:type="dxa"/>
              <w:left w:w="115" w:type="dxa"/>
              <w:bottom w:w="14" w:type="dxa"/>
              <w:right w:w="115" w:type="dxa"/>
            </w:tcMar>
          </w:tcPr>
          <w:p w:rsidR="00E60DAB" w:rsidRPr="00464135" w:rsidRDefault="00056907" w:rsidP="00D1430A">
            <w:pPr>
              <w:rPr>
                <w:rFonts w:cs="Arial"/>
                <w:sz w:val="18"/>
                <w:szCs w:val="18"/>
              </w:rPr>
            </w:pPr>
            <w:r w:rsidRPr="00464135">
              <w:rPr>
                <w:rFonts w:cs="Arial"/>
                <w:sz w:val="18"/>
                <w:szCs w:val="18"/>
              </w:rPr>
              <w:t>Root</w:t>
            </w:r>
            <w:r w:rsidR="00E60DAB" w:rsidRPr="00464135">
              <w:rPr>
                <w:rFonts w:cs="Arial"/>
                <w:sz w:val="18"/>
                <w:szCs w:val="18"/>
              </w:rPr>
              <w:t>/data/vehicle/models/aura.3ds</w:t>
            </w:r>
          </w:p>
        </w:tc>
        <w:tc>
          <w:tcPr>
            <w:tcW w:w="2790" w:type="dxa"/>
            <w:tcMar>
              <w:top w:w="14" w:type="dxa"/>
              <w:left w:w="115" w:type="dxa"/>
              <w:bottom w:w="14" w:type="dxa"/>
              <w:right w:w="115" w:type="dxa"/>
            </w:tcMar>
          </w:tcPr>
          <w:p w:rsidR="00E60DAB" w:rsidRPr="00464135" w:rsidRDefault="00E60DAB" w:rsidP="00D1430A">
            <w:pPr>
              <w:rPr>
                <w:rFonts w:cs="Arial"/>
                <w:sz w:val="18"/>
                <w:szCs w:val="18"/>
              </w:rPr>
            </w:pPr>
            <w:r w:rsidRPr="00464135">
              <w:rPr>
                <w:rFonts w:cs="Arial"/>
                <w:sz w:val="18"/>
                <w:szCs w:val="18"/>
              </w:rPr>
              <w:t>aura.3ds</w:t>
            </w:r>
          </w:p>
        </w:tc>
      </w:tr>
      <w:tr w:rsidR="00E60DAB" w:rsidRPr="00464135" w:rsidTr="002577B2">
        <w:tc>
          <w:tcPr>
            <w:tcW w:w="1089" w:type="dxa"/>
            <w:vMerge/>
            <w:tcMar>
              <w:top w:w="14" w:type="dxa"/>
              <w:left w:w="115" w:type="dxa"/>
              <w:bottom w:w="14" w:type="dxa"/>
              <w:right w:w="115" w:type="dxa"/>
            </w:tcMar>
            <w:vAlign w:val="center"/>
          </w:tcPr>
          <w:p w:rsidR="00E60DAB" w:rsidRPr="00464135" w:rsidRDefault="00E60DAB" w:rsidP="0022608A">
            <w:pPr>
              <w:jc w:val="center"/>
              <w:rPr>
                <w:rFonts w:cs="Arial"/>
                <w:sz w:val="18"/>
                <w:szCs w:val="18"/>
              </w:rPr>
            </w:pPr>
          </w:p>
        </w:tc>
        <w:tc>
          <w:tcPr>
            <w:tcW w:w="1438" w:type="dxa"/>
            <w:tcMar>
              <w:top w:w="14" w:type="dxa"/>
              <w:left w:w="115" w:type="dxa"/>
              <w:bottom w:w="14" w:type="dxa"/>
              <w:right w:w="115" w:type="dxa"/>
            </w:tcMar>
          </w:tcPr>
          <w:p w:rsidR="00E60DAB" w:rsidRPr="00464135" w:rsidRDefault="00E60DAB" w:rsidP="00D1430A">
            <w:pPr>
              <w:rPr>
                <w:rFonts w:cs="Arial"/>
                <w:sz w:val="18"/>
                <w:szCs w:val="18"/>
              </w:rPr>
            </w:pPr>
            <w:r w:rsidRPr="00464135">
              <w:rPr>
                <w:rFonts w:cs="Arial"/>
                <w:sz w:val="18"/>
                <w:szCs w:val="18"/>
              </w:rPr>
              <w:t>Show Script</w:t>
            </w:r>
          </w:p>
        </w:tc>
        <w:tc>
          <w:tcPr>
            <w:tcW w:w="3977" w:type="dxa"/>
            <w:tcMar>
              <w:top w:w="14" w:type="dxa"/>
              <w:left w:w="115" w:type="dxa"/>
              <w:bottom w:w="14" w:type="dxa"/>
              <w:right w:w="115" w:type="dxa"/>
            </w:tcMar>
          </w:tcPr>
          <w:p w:rsidR="00E60DAB" w:rsidRPr="00464135" w:rsidRDefault="00056907" w:rsidP="00D1430A">
            <w:pPr>
              <w:rPr>
                <w:rFonts w:cs="Arial"/>
                <w:sz w:val="18"/>
                <w:szCs w:val="18"/>
              </w:rPr>
            </w:pPr>
            <w:r w:rsidRPr="00464135">
              <w:rPr>
                <w:rFonts w:cs="Arial"/>
                <w:sz w:val="18"/>
                <w:szCs w:val="18"/>
              </w:rPr>
              <w:t>Root</w:t>
            </w:r>
            <w:r w:rsidR="00E60DAB" w:rsidRPr="00464135">
              <w:rPr>
                <w:rFonts w:cs="Arial"/>
                <w:sz w:val="18"/>
                <w:szCs w:val="18"/>
              </w:rPr>
              <w:t>/data/vehicle/models/aura.3ds</w:t>
            </w:r>
          </w:p>
        </w:tc>
        <w:tc>
          <w:tcPr>
            <w:tcW w:w="2790" w:type="dxa"/>
            <w:tcMar>
              <w:top w:w="14" w:type="dxa"/>
              <w:left w:w="115" w:type="dxa"/>
              <w:bottom w:w="14" w:type="dxa"/>
              <w:right w:w="115" w:type="dxa"/>
            </w:tcMar>
          </w:tcPr>
          <w:p w:rsidR="00E60DAB" w:rsidRPr="00464135" w:rsidRDefault="00056907" w:rsidP="00D1430A">
            <w:pPr>
              <w:rPr>
                <w:rFonts w:cs="Arial"/>
                <w:sz w:val="18"/>
                <w:szCs w:val="18"/>
              </w:rPr>
            </w:pPr>
            <w:r w:rsidRPr="00464135">
              <w:rPr>
                <w:rFonts w:cs="Arial"/>
                <w:sz w:val="18"/>
                <w:szCs w:val="18"/>
              </w:rPr>
              <w:t>aura.3ds</w:t>
            </w:r>
          </w:p>
        </w:tc>
      </w:tr>
      <w:tr w:rsidR="00E60DAB" w:rsidRPr="00464135" w:rsidTr="002577B2">
        <w:tc>
          <w:tcPr>
            <w:tcW w:w="1089" w:type="dxa"/>
            <w:vMerge/>
            <w:tcMar>
              <w:top w:w="14" w:type="dxa"/>
              <w:left w:w="115" w:type="dxa"/>
              <w:bottom w:w="14" w:type="dxa"/>
              <w:right w:w="115" w:type="dxa"/>
            </w:tcMar>
            <w:vAlign w:val="center"/>
          </w:tcPr>
          <w:p w:rsidR="00E60DAB" w:rsidRPr="00464135" w:rsidRDefault="00E60DAB" w:rsidP="0022608A">
            <w:pPr>
              <w:jc w:val="center"/>
              <w:rPr>
                <w:rFonts w:cs="Arial"/>
                <w:sz w:val="18"/>
                <w:szCs w:val="18"/>
              </w:rPr>
            </w:pPr>
          </w:p>
        </w:tc>
        <w:tc>
          <w:tcPr>
            <w:tcW w:w="1438" w:type="dxa"/>
            <w:tcMar>
              <w:top w:w="14" w:type="dxa"/>
              <w:left w:w="115" w:type="dxa"/>
              <w:bottom w:w="14" w:type="dxa"/>
              <w:right w:w="115" w:type="dxa"/>
            </w:tcMar>
          </w:tcPr>
          <w:p w:rsidR="00E60DAB" w:rsidRPr="00464135" w:rsidRDefault="00FA68A2" w:rsidP="00D1430A">
            <w:pPr>
              <w:rPr>
                <w:rFonts w:cs="Arial"/>
                <w:sz w:val="18"/>
                <w:szCs w:val="18"/>
              </w:rPr>
            </w:pPr>
            <w:r w:rsidRPr="00464135">
              <w:rPr>
                <w:rFonts w:cs="Arial"/>
                <w:sz w:val="18"/>
                <w:szCs w:val="18"/>
              </w:rPr>
              <w:t xml:space="preserve">Saved </w:t>
            </w:r>
            <w:r w:rsidR="00E60DAB" w:rsidRPr="00464135">
              <w:rPr>
                <w:rFonts w:cs="Arial"/>
                <w:sz w:val="18"/>
                <w:szCs w:val="18"/>
              </w:rPr>
              <w:t>Script</w:t>
            </w:r>
          </w:p>
        </w:tc>
        <w:tc>
          <w:tcPr>
            <w:tcW w:w="3977" w:type="dxa"/>
            <w:tcMar>
              <w:top w:w="14" w:type="dxa"/>
              <w:left w:w="115" w:type="dxa"/>
              <w:bottom w:w="14" w:type="dxa"/>
              <w:right w:w="115" w:type="dxa"/>
            </w:tcMar>
          </w:tcPr>
          <w:p w:rsidR="00E60DAB" w:rsidRPr="00464135" w:rsidRDefault="00056907" w:rsidP="00D1430A">
            <w:pPr>
              <w:rPr>
                <w:rFonts w:cs="Arial"/>
                <w:sz w:val="18"/>
                <w:szCs w:val="18"/>
              </w:rPr>
            </w:pPr>
            <w:r w:rsidRPr="00464135">
              <w:rPr>
                <w:rFonts w:cs="Arial"/>
                <w:sz w:val="18"/>
                <w:szCs w:val="18"/>
              </w:rPr>
              <w:t>Root</w:t>
            </w:r>
            <w:r w:rsidR="00E60DAB" w:rsidRPr="00464135">
              <w:rPr>
                <w:rFonts w:cs="Arial"/>
                <w:sz w:val="18"/>
                <w:szCs w:val="18"/>
              </w:rPr>
              <w:t>/data/vehicle/models/aura.3ds</w:t>
            </w:r>
          </w:p>
        </w:tc>
        <w:tc>
          <w:tcPr>
            <w:tcW w:w="2790" w:type="dxa"/>
            <w:tcMar>
              <w:top w:w="14" w:type="dxa"/>
              <w:left w:w="115" w:type="dxa"/>
              <w:bottom w:w="14" w:type="dxa"/>
              <w:right w:w="115" w:type="dxa"/>
            </w:tcMar>
          </w:tcPr>
          <w:p w:rsidR="00E60DAB" w:rsidRPr="00464135" w:rsidRDefault="00056907" w:rsidP="00D1430A">
            <w:pPr>
              <w:rPr>
                <w:rFonts w:cs="Arial"/>
                <w:sz w:val="18"/>
                <w:szCs w:val="18"/>
              </w:rPr>
            </w:pPr>
            <w:r w:rsidRPr="00464135">
              <w:rPr>
                <w:rFonts w:cs="Arial"/>
                <w:sz w:val="18"/>
                <w:szCs w:val="18"/>
              </w:rPr>
              <w:t>aura.3ds</w:t>
            </w:r>
          </w:p>
        </w:tc>
      </w:tr>
      <w:tr w:rsidR="00E60DAB" w:rsidRPr="00464135" w:rsidTr="002577B2">
        <w:tc>
          <w:tcPr>
            <w:tcW w:w="1089" w:type="dxa"/>
            <w:vMerge w:val="restart"/>
            <w:tcMar>
              <w:top w:w="0" w:type="dxa"/>
              <w:left w:w="115" w:type="dxa"/>
              <w:bottom w:w="0" w:type="dxa"/>
              <w:right w:w="115" w:type="dxa"/>
            </w:tcMar>
            <w:vAlign w:val="center"/>
          </w:tcPr>
          <w:p w:rsidR="00E60DAB" w:rsidRPr="00464135" w:rsidRDefault="00056907" w:rsidP="0022608A">
            <w:pPr>
              <w:jc w:val="center"/>
              <w:rPr>
                <w:rFonts w:cs="Arial"/>
                <w:sz w:val="18"/>
                <w:szCs w:val="18"/>
              </w:rPr>
            </w:pPr>
            <w:r w:rsidRPr="00464135">
              <w:rPr>
                <w:rFonts w:cs="Arial"/>
                <w:sz w:val="18"/>
                <w:szCs w:val="18"/>
              </w:rPr>
              <w:t>Potential File</w:t>
            </w:r>
          </w:p>
        </w:tc>
        <w:tc>
          <w:tcPr>
            <w:tcW w:w="1438" w:type="dxa"/>
            <w:tcMar>
              <w:top w:w="14" w:type="dxa"/>
              <w:left w:w="115" w:type="dxa"/>
              <w:bottom w:w="14" w:type="dxa"/>
              <w:right w:w="115" w:type="dxa"/>
            </w:tcMar>
          </w:tcPr>
          <w:p w:rsidR="00E60DAB" w:rsidRPr="00464135" w:rsidRDefault="002577B2" w:rsidP="00D1430A">
            <w:pPr>
              <w:rPr>
                <w:rFonts w:cs="Arial"/>
                <w:sz w:val="18"/>
                <w:szCs w:val="18"/>
              </w:rPr>
            </w:pPr>
            <w:r>
              <w:rPr>
                <w:rFonts w:cs="Arial"/>
                <w:sz w:val="18"/>
                <w:szCs w:val="18"/>
              </w:rPr>
              <w:t xml:space="preserve">Resource </w:t>
            </w:r>
            <w:r w:rsidR="00056907" w:rsidRPr="00464135">
              <w:rPr>
                <w:rFonts w:cs="Arial"/>
                <w:sz w:val="18"/>
                <w:szCs w:val="18"/>
              </w:rPr>
              <w:t>Panel</w:t>
            </w:r>
          </w:p>
        </w:tc>
        <w:tc>
          <w:tcPr>
            <w:tcW w:w="3977" w:type="dxa"/>
            <w:tcMar>
              <w:top w:w="14" w:type="dxa"/>
              <w:left w:w="115" w:type="dxa"/>
              <w:bottom w:w="14" w:type="dxa"/>
              <w:right w:w="115" w:type="dxa"/>
            </w:tcMar>
          </w:tcPr>
          <w:p w:rsidR="00E60DAB" w:rsidRPr="00464135" w:rsidRDefault="00056907" w:rsidP="00D1430A">
            <w:pPr>
              <w:rPr>
                <w:rFonts w:cs="Arial"/>
                <w:sz w:val="18"/>
                <w:szCs w:val="18"/>
              </w:rPr>
            </w:pPr>
            <w:r w:rsidRPr="00464135">
              <w:rPr>
                <w:rFonts w:cs="Arial"/>
                <w:sz w:val="18"/>
                <w:szCs w:val="18"/>
              </w:rPr>
              <w:t>Root/data/gravity/earth/JGM2.cof</w:t>
            </w:r>
          </w:p>
        </w:tc>
        <w:tc>
          <w:tcPr>
            <w:tcW w:w="2790" w:type="dxa"/>
            <w:tcMar>
              <w:top w:w="14" w:type="dxa"/>
              <w:left w:w="115" w:type="dxa"/>
              <w:bottom w:w="14" w:type="dxa"/>
              <w:right w:w="115" w:type="dxa"/>
            </w:tcMar>
          </w:tcPr>
          <w:p w:rsidR="00E60DAB" w:rsidRPr="00464135" w:rsidRDefault="00056907" w:rsidP="00D1430A">
            <w:pPr>
              <w:rPr>
                <w:rFonts w:cs="Arial"/>
                <w:sz w:val="18"/>
                <w:szCs w:val="18"/>
              </w:rPr>
            </w:pPr>
            <w:r w:rsidRPr="00464135">
              <w:rPr>
                <w:rFonts w:cs="Arial"/>
                <w:sz w:val="18"/>
                <w:szCs w:val="18"/>
              </w:rPr>
              <w:t>JGM2.cof</w:t>
            </w:r>
          </w:p>
        </w:tc>
      </w:tr>
      <w:tr w:rsidR="00E60DAB" w:rsidRPr="00464135" w:rsidTr="002577B2">
        <w:tc>
          <w:tcPr>
            <w:tcW w:w="1089" w:type="dxa"/>
            <w:vMerge/>
            <w:tcMar>
              <w:top w:w="14" w:type="dxa"/>
              <w:left w:w="115" w:type="dxa"/>
              <w:bottom w:w="14" w:type="dxa"/>
              <w:right w:w="115" w:type="dxa"/>
            </w:tcMar>
            <w:vAlign w:val="center"/>
          </w:tcPr>
          <w:p w:rsidR="00E60DAB" w:rsidRPr="00464135" w:rsidRDefault="00E60DAB" w:rsidP="0022608A">
            <w:pPr>
              <w:jc w:val="center"/>
              <w:rPr>
                <w:rFonts w:cs="Arial"/>
                <w:sz w:val="18"/>
                <w:szCs w:val="18"/>
              </w:rPr>
            </w:pPr>
          </w:p>
        </w:tc>
        <w:tc>
          <w:tcPr>
            <w:tcW w:w="1438" w:type="dxa"/>
            <w:tcMar>
              <w:top w:w="14" w:type="dxa"/>
              <w:left w:w="115" w:type="dxa"/>
              <w:bottom w:w="14" w:type="dxa"/>
              <w:right w:w="115" w:type="dxa"/>
            </w:tcMar>
          </w:tcPr>
          <w:p w:rsidR="00E60DAB" w:rsidRPr="00464135" w:rsidRDefault="00056907" w:rsidP="00D1430A">
            <w:pPr>
              <w:rPr>
                <w:rFonts w:cs="Arial"/>
                <w:sz w:val="18"/>
                <w:szCs w:val="18"/>
              </w:rPr>
            </w:pPr>
            <w:r w:rsidRPr="00464135">
              <w:rPr>
                <w:rFonts w:cs="Arial"/>
                <w:sz w:val="18"/>
                <w:szCs w:val="18"/>
              </w:rPr>
              <w:t>Show Script</w:t>
            </w:r>
          </w:p>
        </w:tc>
        <w:tc>
          <w:tcPr>
            <w:tcW w:w="3977" w:type="dxa"/>
            <w:tcMar>
              <w:top w:w="14" w:type="dxa"/>
              <w:left w:w="115" w:type="dxa"/>
              <w:bottom w:w="14" w:type="dxa"/>
              <w:right w:w="115" w:type="dxa"/>
            </w:tcMar>
          </w:tcPr>
          <w:p w:rsidR="00E60DAB" w:rsidRPr="00464135" w:rsidRDefault="00056907" w:rsidP="00D1430A">
            <w:pPr>
              <w:rPr>
                <w:rFonts w:cs="Arial"/>
                <w:sz w:val="18"/>
                <w:szCs w:val="18"/>
              </w:rPr>
            </w:pPr>
            <w:r w:rsidRPr="00464135">
              <w:rPr>
                <w:rFonts w:cs="Arial"/>
                <w:sz w:val="18"/>
                <w:szCs w:val="18"/>
              </w:rPr>
              <w:t>JGM2.cof</w:t>
            </w:r>
          </w:p>
        </w:tc>
        <w:tc>
          <w:tcPr>
            <w:tcW w:w="2790" w:type="dxa"/>
            <w:tcMar>
              <w:top w:w="14" w:type="dxa"/>
              <w:left w:w="115" w:type="dxa"/>
              <w:bottom w:w="14" w:type="dxa"/>
              <w:right w:w="115" w:type="dxa"/>
            </w:tcMar>
          </w:tcPr>
          <w:p w:rsidR="00E60DAB" w:rsidRPr="00464135" w:rsidRDefault="00056907" w:rsidP="00D1430A">
            <w:pPr>
              <w:rPr>
                <w:rFonts w:cs="Arial"/>
                <w:sz w:val="18"/>
                <w:szCs w:val="18"/>
              </w:rPr>
            </w:pPr>
            <w:r w:rsidRPr="00464135">
              <w:rPr>
                <w:rFonts w:cs="Arial"/>
                <w:sz w:val="18"/>
                <w:szCs w:val="18"/>
              </w:rPr>
              <w:t>JGM2.cof</w:t>
            </w:r>
          </w:p>
        </w:tc>
      </w:tr>
      <w:tr w:rsidR="00E60DAB" w:rsidRPr="00464135" w:rsidTr="002577B2">
        <w:tc>
          <w:tcPr>
            <w:tcW w:w="1089" w:type="dxa"/>
            <w:vMerge/>
            <w:tcMar>
              <w:top w:w="14" w:type="dxa"/>
              <w:left w:w="115" w:type="dxa"/>
              <w:bottom w:w="14" w:type="dxa"/>
              <w:right w:w="115" w:type="dxa"/>
            </w:tcMar>
            <w:vAlign w:val="center"/>
          </w:tcPr>
          <w:p w:rsidR="00E60DAB" w:rsidRPr="00464135" w:rsidRDefault="00E60DAB" w:rsidP="0022608A">
            <w:pPr>
              <w:jc w:val="center"/>
              <w:rPr>
                <w:rFonts w:cs="Arial"/>
                <w:sz w:val="18"/>
                <w:szCs w:val="18"/>
              </w:rPr>
            </w:pPr>
          </w:p>
        </w:tc>
        <w:tc>
          <w:tcPr>
            <w:tcW w:w="1438" w:type="dxa"/>
            <w:tcMar>
              <w:top w:w="14" w:type="dxa"/>
              <w:left w:w="115" w:type="dxa"/>
              <w:bottom w:w="14" w:type="dxa"/>
              <w:right w:w="115" w:type="dxa"/>
            </w:tcMar>
          </w:tcPr>
          <w:p w:rsidR="00E60DAB" w:rsidRPr="00464135" w:rsidRDefault="00FA68A2" w:rsidP="00D1430A">
            <w:pPr>
              <w:rPr>
                <w:rFonts w:cs="Arial"/>
                <w:sz w:val="18"/>
                <w:szCs w:val="18"/>
              </w:rPr>
            </w:pPr>
            <w:r w:rsidRPr="00464135">
              <w:rPr>
                <w:rFonts w:cs="Arial"/>
                <w:sz w:val="18"/>
                <w:szCs w:val="18"/>
              </w:rPr>
              <w:t xml:space="preserve">Saved </w:t>
            </w:r>
            <w:r w:rsidR="00056907" w:rsidRPr="00464135">
              <w:rPr>
                <w:rFonts w:cs="Arial"/>
                <w:sz w:val="18"/>
                <w:szCs w:val="18"/>
              </w:rPr>
              <w:t>Script</w:t>
            </w:r>
          </w:p>
        </w:tc>
        <w:tc>
          <w:tcPr>
            <w:tcW w:w="3977" w:type="dxa"/>
            <w:tcMar>
              <w:top w:w="14" w:type="dxa"/>
              <w:left w:w="115" w:type="dxa"/>
              <w:bottom w:w="14" w:type="dxa"/>
              <w:right w:w="115" w:type="dxa"/>
            </w:tcMar>
          </w:tcPr>
          <w:p w:rsidR="00E60DAB" w:rsidRPr="00464135" w:rsidRDefault="00056907" w:rsidP="00D1430A">
            <w:pPr>
              <w:rPr>
                <w:rFonts w:cs="Arial"/>
                <w:sz w:val="18"/>
                <w:szCs w:val="18"/>
              </w:rPr>
            </w:pPr>
            <w:r w:rsidRPr="00464135">
              <w:rPr>
                <w:rFonts w:cs="Arial"/>
                <w:sz w:val="18"/>
                <w:szCs w:val="18"/>
              </w:rPr>
              <w:t>JGM2.cof</w:t>
            </w:r>
          </w:p>
        </w:tc>
        <w:tc>
          <w:tcPr>
            <w:tcW w:w="2790" w:type="dxa"/>
            <w:tcMar>
              <w:top w:w="14" w:type="dxa"/>
              <w:left w:w="115" w:type="dxa"/>
              <w:bottom w:w="14" w:type="dxa"/>
              <w:right w:w="115" w:type="dxa"/>
            </w:tcMar>
          </w:tcPr>
          <w:p w:rsidR="00E60DAB" w:rsidRPr="00464135" w:rsidRDefault="00056907" w:rsidP="00D1430A">
            <w:pPr>
              <w:rPr>
                <w:rFonts w:cs="Arial"/>
                <w:sz w:val="18"/>
                <w:szCs w:val="18"/>
              </w:rPr>
            </w:pPr>
            <w:r w:rsidRPr="00464135">
              <w:rPr>
                <w:rFonts w:cs="Arial"/>
                <w:sz w:val="18"/>
                <w:szCs w:val="18"/>
              </w:rPr>
              <w:t>JGM2.cof</w:t>
            </w:r>
          </w:p>
        </w:tc>
      </w:tr>
      <w:tr w:rsidR="00DF3C18" w:rsidRPr="00464135" w:rsidTr="002577B2">
        <w:tc>
          <w:tcPr>
            <w:tcW w:w="1089" w:type="dxa"/>
            <w:vMerge w:val="restart"/>
          </w:tcPr>
          <w:p w:rsidR="00DF3C18" w:rsidRPr="00464135" w:rsidRDefault="00DF3C18" w:rsidP="00907969">
            <w:pPr>
              <w:jc w:val="center"/>
              <w:rPr>
                <w:rFonts w:cs="Arial"/>
                <w:sz w:val="18"/>
                <w:szCs w:val="18"/>
              </w:rPr>
            </w:pPr>
            <w:r w:rsidRPr="00464135">
              <w:rPr>
                <w:rFonts w:cs="Arial"/>
                <w:sz w:val="18"/>
                <w:szCs w:val="18"/>
              </w:rPr>
              <w:t>Texture Map</w:t>
            </w:r>
          </w:p>
        </w:tc>
        <w:tc>
          <w:tcPr>
            <w:tcW w:w="1438" w:type="dxa"/>
          </w:tcPr>
          <w:p w:rsidR="00DF3C18" w:rsidRPr="00464135" w:rsidRDefault="002577B2" w:rsidP="00907969">
            <w:pPr>
              <w:rPr>
                <w:rFonts w:cs="Arial"/>
                <w:sz w:val="18"/>
                <w:szCs w:val="18"/>
              </w:rPr>
            </w:pPr>
            <w:r>
              <w:rPr>
                <w:rFonts w:cs="Arial"/>
                <w:sz w:val="18"/>
                <w:szCs w:val="18"/>
              </w:rPr>
              <w:t xml:space="preserve">Resource </w:t>
            </w:r>
            <w:r w:rsidR="00DF3C18" w:rsidRPr="00464135">
              <w:rPr>
                <w:rFonts w:cs="Arial"/>
                <w:sz w:val="18"/>
                <w:szCs w:val="18"/>
              </w:rPr>
              <w:t>Panel</w:t>
            </w:r>
          </w:p>
        </w:tc>
        <w:tc>
          <w:tcPr>
            <w:tcW w:w="3977" w:type="dxa"/>
          </w:tcPr>
          <w:p w:rsidR="00DF3C18" w:rsidRPr="00464135" w:rsidRDefault="00DF3C18" w:rsidP="00907969">
            <w:pPr>
              <w:rPr>
                <w:rFonts w:cs="Arial"/>
                <w:sz w:val="18"/>
                <w:szCs w:val="18"/>
              </w:rPr>
            </w:pPr>
            <w:r w:rsidRPr="00464135">
              <w:rPr>
                <w:rFonts w:cs="Arial"/>
                <w:sz w:val="18"/>
                <w:szCs w:val="18"/>
              </w:rPr>
              <w:t>Root/data/graphics/texture/*Body.jpg</w:t>
            </w:r>
          </w:p>
        </w:tc>
        <w:tc>
          <w:tcPr>
            <w:tcW w:w="2790" w:type="dxa"/>
          </w:tcPr>
          <w:p w:rsidR="00DF3C18" w:rsidRPr="00464135" w:rsidRDefault="00DF3C18" w:rsidP="00907969">
            <w:pPr>
              <w:rPr>
                <w:rFonts w:cs="Arial"/>
                <w:sz w:val="18"/>
                <w:szCs w:val="18"/>
              </w:rPr>
            </w:pPr>
            <w:r w:rsidRPr="00464135">
              <w:rPr>
                <w:rFonts w:cs="Arial"/>
                <w:sz w:val="18"/>
                <w:szCs w:val="18"/>
              </w:rPr>
              <w:t>*Body.jpg</w:t>
            </w:r>
          </w:p>
        </w:tc>
      </w:tr>
      <w:tr w:rsidR="00DF3C18" w:rsidRPr="00464135" w:rsidTr="002577B2">
        <w:tc>
          <w:tcPr>
            <w:tcW w:w="1089" w:type="dxa"/>
            <w:vMerge/>
          </w:tcPr>
          <w:p w:rsidR="00DF3C18" w:rsidRPr="00464135" w:rsidRDefault="00DF3C18" w:rsidP="00907969">
            <w:pPr>
              <w:jc w:val="center"/>
              <w:rPr>
                <w:rFonts w:cs="Arial"/>
                <w:sz w:val="18"/>
                <w:szCs w:val="18"/>
              </w:rPr>
            </w:pPr>
          </w:p>
        </w:tc>
        <w:tc>
          <w:tcPr>
            <w:tcW w:w="1438" w:type="dxa"/>
          </w:tcPr>
          <w:p w:rsidR="00DF3C18" w:rsidRPr="00464135" w:rsidRDefault="00DF3C18" w:rsidP="00907969">
            <w:pPr>
              <w:rPr>
                <w:rFonts w:cs="Arial"/>
                <w:sz w:val="18"/>
                <w:szCs w:val="18"/>
              </w:rPr>
            </w:pPr>
            <w:r w:rsidRPr="00464135">
              <w:rPr>
                <w:rFonts w:cs="Arial"/>
                <w:sz w:val="18"/>
                <w:szCs w:val="18"/>
              </w:rPr>
              <w:t>Show Script</w:t>
            </w:r>
          </w:p>
        </w:tc>
        <w:tc>
          <w:tcPr>
            <w:tcW w:w="3977" w:type="dxa"/>
          </w:tcPr>
          <w:p w:rsidR="00DF3C18" w:rsidRPr="00464135" w:rsidRDefault="00DF3C18" w:rsidP="00907969">
            <w:pPr>
              <w:rPr>
                <w:rFonts w:cs="Arial"/>
                <w:sz w:val="18"/>
                <w:szCs w:val="18"/>
              </w:rPr>
            </w:pPr>
            <w:r w:rsidRPr="00464135">
              <w:rPr>
                <w:rFonts w:cs="Arial"/>
                <w:sz w:val="18"/>
                <w:szCs w:val="18"/>
              </w:rPr>
              <w:t>Root/data/graphics/texture/*Body.jpg</w:t>
            </w:r>
          </w:p>
        </w:tc>
        <w:tc>
          <w:tcPr>
            <w:tcW w:w="2790" w:type="dxa"/>
          </w:tcPr>
          <w:p w:rsidR="00DF3C18" w:rsidRPr="00464135" w:rsidRDefault="00DF3C18" w:rsidP="00907969">
            <w:pPr>
              <w:rPr>
                <w:rFonts w:cs="Arial"/>
                <w:sz w:val="18"/>
                <w:szCs w:val="18"/>
              </w:rPr>
            </w:pPr>
            <w:r w:rsidRPr="00464135">
              <w:rPr>
                <w:rFonts w:cs="Arial"/>
                <w:sz w:val="18"/>
                <w:szCs w:val="18"/>
              </w:rPr>
              <w:t>*Body.jpg</w:t>
            </w:r>
          </w:p>
        </w:tc>
      </w:tr>
      <w:tr w:rsidR="00DF3C18" w:rsidRPr="00464135" w:rsidTr="002577B2">
        <w:tc>
          <w:tcPr>
            <w:tcW w:w="1089" w:type="dxa"/>
            <w:vMerge/>
          </w:tcPr>
          <w:p w:rsidR="00DF3C18" w:rsidRPr="00464135" w:rsidRDefault="00DF3C18" w:rsidP="00907969">
            <w:pPr>
              <w:jc w:val="center"/>
              <w:rPr>
                <w:rFonts w:cs="Arial"/>
                <w:sz w:val="18"/>
                <w:szCs w:val="18"/>
              </w:rPr>
            </w:pPr>
          </w:p>
        </w:tc>
        <w:tc>
          <w:tcPr>
            <w:tcW w:w="1438" w:type="dxa"/>
          </w:tcPr>
          <w:p w:rsidR="00DF3C18" w:rsidRPr="00464135" w:rsidRDefault="00DF3C18" w:rsidP="00907969">
            <w:pPr>
              <w:rPr>
                <w:rFonts w:cs="Arial"/>
                <w:sz w:val="18"/>
                <w:szCs w:val="18"/>
              </w:rPr>
            </w:pPr>
            <w:r w:rsidRPr="00464135">
              <w:rPr>
                <w:rFonts w:cs="Arial"/>
                <w:sz w:val="18"/>
                <w:szCs w:val="18"/>
              </w:rPr>
              <w:t>Saved Script</w:t>
            </w:r>
          </w:p>
        </w:tc>
        <w:tc>
          <w:tcPr>
            <w:tcW w:w="3977" w:type="dxa"/>
          </w:tcPr>
          <w:p w:rsidR="00DF3C18" w:rsidRPr="00464135" w:rsidRDefault="00DF3C18" w:rsidP="00907969">
            <w:pPr>
              <w:rPr>
                <w:rFonts w:cs="Arial"/>
                <w:sz w:val="18"/>
                <w:szCs w:val="18"/>
              </w:rPr>
            </w:pPr>
            <w:r w:rsidRPr="00464135">
              <w:rPr>
                <w:rFonts w:cs="Arial"/>
                <w:sz w:val="18"/>
                <w:szCs w:val="18"/>
              </w:rPr>
              <w:t>Root/data/graphics/texture/*Body.jpg</w:t>
            </w:r>
          </w:p>
        </w:tc>
        <w:tc>
          <w:tcPr>
            <w:tcW w:w="2790" w:type="dxa"/>
          </w:tcPr>
          <w:p w:rsidR="00DF3C18" w:rsidRPr="00464135" w:rsidRDefault="00DF3C18" w:rsidP="00907969">
            <w:pPr>
              <w:rPr>
                <w:rFonts w:cs="Arial"/>
                <w:sz w:val="18"/>
                <w:szCs w:val="18"/>
              </w:rPr>
            </w:pPr>
            <w:r w:rsidRPr="00464135">
              <w:rPr>
                <w:rFonts w:cs="Arial"/>
                <w:sz w:val="18"/>
                <w:szCs w:val="18"/>
              </w:rPr>
              <w:t>*Body.jpg</w:t>
            </w:r>
          </w:p>
        </w:tc>
      </w:tr>
    </w:tbl>
    <w:tbl>
      <w:tblPr>
        <w:tblStyle w:val="TableGrid1"/>
        <w:tblW w:w="0" w:type="auto"/>
        <w:tblInd w:w="108" w:type="dxa"/>
        <w:tblLook w:val="04A0" w:firstRow="1" w:lastRow="0" w:firstColumn="1" w:lastColumn="0" w:noHBand="0" w:noVBand="1"/>
        <w:tblPrChange w:id="92" w:author="Linda Jun" w:date="2014-06-04T11:40:00Z">
          <w:tblPr>
            <w:tblStyle w:val="TableGrid1"/>
            <w:tblW w:w="0" w:type="auto"/>
            <w:tblInd w:w="108" w:type="dxa"/>
            <w:tblLook w:val="04A0" w:firstRow="1" w:lastRow="0" w:firstColumn="1" w:lastColumn="0" w:noHBand="0" w:noVBand="1"/>
          </w:tblPr>
        </w:tblPrChange>
      </w:tblPr>
      <w:tblGrid>
        <w:gridCol w:w="1089"/>
        <w:gridCol w:w="1438"/>
        <w:gridCol w:w="3977"/>
        <w:gridCol w:w="2790"/>
        <w:tblGridChange w:id="93">
          <w:tblGrid>
            <w:gridCol w:w="1089"/>
            <w:gridCol w:w="1438"/>
            <w:gridCol w:w="3977"/>
            <w:gridCol w:w="2790"/>
          </w:tblGrid>
        </w:tblGridChange>
      </w:tblGrid>
      <w:tr w:rsidR="00F8072F" w:rsidRPr="00464135" w:rsidTr="00F8072F">
        <w:trPr>
          <w:ins w:id="94" w:author="Linda Jun" w:date="2014-06-04T11:39:00Z"/>
        </w:trPr>
        <w:tc>
          <w:tcPr>
            <w:tcW w:w="1089" w:type="dxa"/>
            <w:vMerge w:val="restart"/>
            <w:shd w:val="clear" w:color="auto" w:fill="auto"/>
            <w:tcMar>
              <w:top w:w="14" w:type="dxa"/>
              <w:left w:w="115" w:type="dxa"/>
              <w:bottom w:w="14" w:type="dxa"/>
              <w:right w:w="115" w:type="dxa"/>
            </w:tcMar>
            <w:vAlign w:val="center"/>
            <w:tcPrChange w:id="95" w:author="Linda Jun" w:date="2014-06-04T11:40:00Z">
              <w:tcPr>
                <w:tcW w:w="1089" w:type="dxa"/>
                <w:vMerge w:val="restart"/>
                <w:tcMar>
                  <w:top w:w="14" w:type="dxa"/>
                  <w:left w:w="115" w:type="dxa"/>
                  <w:bottom w:w="14" w:type="dxa"/>
                  <w:right w:w="115" w:type="dxa"/>
                </w:tcMar>
                <w:vAlign w:val="center"/>
              </w:tcPr>
            </w:tcPrChange>
          </w:tcPr>
          <w:p w:rsidR="00F8072F" w:rsidRPr="00464135" w:rsidRDefault="00F8072F" w:rsidP="00E373CF">
            <w:pPr>
              <w:jc w:val="center"/>
              <w:rPr>
                <w:ins w:id="96" w:author="Linda Jun" w:date="2014-06-04T11:39:00Z"/>
                <w:rFonts w:cs="Arial"/>
                <w:sz w:val="18"/>
                <w:szCs w:val="18"/>
              </w:rPr>
            </w:pPr>
            <w:ins w:id="97" w:author="Linda Jun" w:date="2014-06-04T11:41:00Z">
              <w:r>
                <w:rPr>
                  <w:rFonts w:cs="Arial"/>
                  <w:sz w:val="18"/>
                  <w:szCs w:val="18"/>
                </w:rPr>
                <w:t xml:space="preserve">MATLAB </w:t>
              </w:r>
            </w:ins>
            <w:ins w:id="98" w:author="Linda Jun" w:date="2014-06-04T11:39:00Z">
              <w:r w:rsidRPr="00464135">
                <w:rPr>
                  <w:rFonts w:cs="Arial"/>
                  <w:sz w:val="18"/>
                  <w:szCs w:val="18"/>
                </w:rPr>
                <w:t>Function Path</w:t>
              </w:r>
            </w:ins>
          </w:p>
        </w:tc>
        <w:tc>
          <w:tcPr>
            <w:tcW w:w="1438" w:type="dxa"/>
            <w:shd w:val="clear" w:color="auto" w:fill="auto"/>
            <w:tcMar>
              <w:top w:w="14" w:type="dxa"/>
              <w:left w:w="115" w:type="dxa"/>
              <w:bottom w:w="14" w:type="dxa"/>
              <w:right w:w="115" w:type="dxa"/>
            </w:tcMar>
            <w:tcPrChange w:id="99" w:author="Linda Jun" w:date="2014-06-04T11:40:00Z">
              <w:tcPr>
                <w:tcW w:w="1438" w:type="dxa"/>
                <w:tcMar>
                  <w:top w:w="14" w:type="dxa"/>
                  <w:left w:w="115" w:type="dxa"/>
                  <w:bottom w:w="14" w:type="dxa"/>
                  <w:right w:w="115" w:type="dxa"/>
                </w:tcMar>
              </w:tcPr>
            </w:tcPrChange>
          </w:tcPr>
          <w:p w:rsidR="00F8072F" w:rsidRPr="00464135" w:rsidRDefault="00F8072F" w:rsidP="00E373CF">
            <w:pPr>
              <w:rPr>
                <w:ins w:id="100" w:author="Linda Jun" w:date="2014-06-04T11:39:00Z"/>
                <w:rFonts w:cs="Arial"/>
                <w:sz w:val="18"/>
                <w:szCs w:val="18"/>
              </w:rPr>
            </w:pPr>
            <w:ins w:id="101" w:author="Linda Jun" w:date="2014-06-04T11:39:00Z">
              <w:r>
                <w:rPr>
                  <w:rFonts w:cs="Arial"/>
                  <w:sz w:val="18"/>
                  <w:szCs w:val="18"/>
                </w:rPr>
                <w:t xml:space="preserve">Resource </w:t>
              </w:r>
              <w:r w:rsidRPr="00464135">
                <w:rPr>
                  <w:rFonts w:cs="Arial"/>
                  <w:sz w:val="18"/>
                  <w:szCs w:val="18"/>
                </w:rPr>
                <w:t>Panel</w:t>
              </w:r>
            </w:ins>
          </w:p>
        </w:tc>
        <w:tc>
          <w:tcPr>
            <w:tcW w:w="3977" w:type="dxa"/>
            <w:shd w:val="clear" w:color="auto" w:fill="auto"/>
            <w:tcMar>
              <w:top w:w="14" w:type="dxa"/>
              <w:left w:w="115" w:type="dxa"/>
              <w:bottom w:w="14" w:type="dxa"/>
              <w:right w:w="115" w:type="dxa"/>
            </w:tcMar>
            <w:tcPrChange w:id="102" w:author="Linda Jun" w:date="2014-06-04T11:40:00Z">
              <w:tcPr>
                <w:tcW w:w="3977" w:type="dxa"/>
                <w:tcMar>
                  <w:top w:w="14" w:type="dxa"/>
                  <w:left w:w="115" w:type="dxa"/>
                  <w:bottom w:w="14" w:type="dxa"/>
                  <w:right w:w="115" w:type="dxa"/>
                </w:tcMar>
              </w:tcPr>
            </w:tcPrChange>
          </w:tcPr>
          <w:p w:rsidR="00F8072F" w:rsidRPr="00464135" w:rsidRDefault="008F1A5A" w:rsidP="00E373CF">
            <w:pPr>
              <w:rPr>
                <w:ins w:id="103" w:author="Linda Jun" w:date="2014-06-04T11:39:00Z"/>
                <w:rFonts w:cs="Arial"/>
                <w:sz w:val="18"/>
                <w:szCs w:val="18"/>
              </w:rPr>
            </w:pPr>
            <w:ins w:id="104" w:author="Linda Jun" w:date="2014-06-04T12:09:00Z">
              <w:r>
                <w:rPr>
                  <w:rFonts w:cs="Arial"/>
                  <w:sz w:val="18"/>
                  <w:szCs w:val="18"/>
                </w:rPr>
                <w:t>Blank</w:t>
              </w:r>
            </w:ins>
          </w:p>
        </w:tc>
        <w:tc>
          <w:tcPr>
            <w:tcW w:w="2790" w:type="dxa"/>
            <w:shd w:val="clear" w:color="auto" w:fill="auto"/>
            <w:tcMar>
              <w:top w:w="14" w:type="dxa"/>
              <w:left w:w="115" w:type="dxa"/>
              <w:bottom w:w="14" w:type="dxa"/>
              <w:right w:w="115" w:type="dxa"/>
            </w:tcMar>
            <w:tcPrChange w:id="105" w:author="Linda Jun" w:date="2014-06-04T11:40:00Z">
              <w:tcPr>
                <w:tcW w:w="2790" w:type="dxa"/>
                <w:tcMar>
                  <w:top w:w="14" w:type="dxa"/>
                  <w:left w:w="115" w:type="dxa"/>
                  <w:bottom w:w="14" w:type="dxa"/>
                  <w:right w:w="115" w:type="dxa"/>
                </w:tcMar>
              </w:tcPr>
            </w:tcPrChange>
          </w:tcPr>
          <w:p w:rsidR="00F8072F" w:rsidRPr="00464135" w:rsidRDefault="008F1A5A" w:rsidP="00E373CF">
            <w:pPr>
              <w:rPr>
                <w:ins w:id="106" w:author="Linda Jun" w:date="2014-06-04T11:39:00Z"/>
                <w:rFonts w:cs="Arial"/>
                <w:sz w:val="18"/>
                <w:szCs w:val="18"/>
              </w:rPr>
            </w:pPr>
            <w:ins w:id="107" w:author="Linda Jun" w:date="2014-06-04T12:14:00Z">
              <w:r>
                <w:rPr>
                  <w:rFonts w:cs="Arial"/>
                  <w:sz w:val="18"/>
                  <w:szCs w:val="18"/>
                </w:rPr>
                <w:t>Blank</w:t>
              </w:r>
            </w:ins>
          </w:p>
        </w:tc>
      </w:tr>
      <w:tr w:rsidR="00F8072F" w:rsidRPr="00464135" w:rsidTr="00F8072F">
        <w:trPr>
          <w:ins w:id="108" w:author="Linda Jun" w:date="2014-06-04T11:39:00Z"/>
        </w:trPr>
        <w:tc>
          <w:tcPr>
            <w:tcW w:w="1089" w:type="dxa"/>
            <w:vMerge/>
            <w:shd w:val="clear" w:color="auto" w:fill="auto"/>
            <w:tcMar>
              <w:top w:w="14" w:type="dxa"/>
              <w:left w:w="115" w:type="dxa"/>
              <w:bottom w:w="14" w:type="dxa"/>
              <w:right w:w="115" w:type="dxa"/>
            </w:tcMar>
            <w:vAlign w:val="center"/>
            <w:tcPrChange w:id="109" w:author="Linda Jun" w:date="2014-06-04T11:40:00Z">
              <w:tcPr>
                <w:tcW w:w="1089" w:type="dxa"/>
                <w:vMerge/>
                <w:tcMar>
                  <w:top w:w="14" w:type="dxa"/>
                  <w:left w:w="115" w:type="dxa"/>
                  <w:bottom w:w="14" w:type="dxa"/>
                  <w:right w:w="115" w:type="dxa"/>
                </w:tcMar>
                <w:vAlign w:val="center"/>
              </w:tcPr>
            </w:tcPrChange>
          </w:tcPr>
          <w:p w:rsidR="00F8072F" w:rsidRPr="00464135" w:rsidRDefault="00F8072F" w:rsidP="00E373CF">
            <w:pPr>
              <w:jc w:val="center"/>
              <w:rPr>
                <w:ins w:id="110" w:author="Linda Jun" w:date="2014-06-04T11:39:00Z"/>
                <w:rFonts w:cs="Arial"/>
                <w:sz w:val="18"/>
                <w:szCs w:val="18"/>
              </w:rPr>
            </w:pPr>
          </w:p>
        </w:tc>
        <w:tc>
          <w:tcPr>
            <w:tcW w:w="1438" w:type="dxa"/>
            <w:shd w:val="clear" w:color="auto" w:fill="auto"/>
            <w:tcMar>
              <w:top w:w="14" w:type="dxa"/>
              <w:left w:w="115" w:type="dxa"/>
              <w:bottom w:w="14" w:type="dxa"/>
              <w:right w:w="115" w:type="dxa"/>
            </w:tcMar>
            <w:tcPrChange w:id="111" w:author="Linda Jun" w:date="2014-06-04T11:40:00Z">
              <w:tcPr>
                <w:tcW w:w="1438" w:type="dxa"/>
                <w:tcMar>
                  <w:top w:w="14" w:type="dxa"/>
                  <w:left w:w="115" w:type="dxa"/>
                  <w:bottom w:w="14" w:type="dxa"/>
                  <w:right w:w="115" w:type="dxa"/>
                </w:tcMar>
              </w:tcPr>
            </w:tcPrChange>
          </w:tcPr>
          <w:p w:rsidR="00F8072F" w:rsidRPr="00464135" w:rsidRDefault="00F8072F" w:rsidP="00E373CF">
            <w:pPr>
              <w:rPr>
                <w:ins w:id="112" w:author="Linda Jun" w:date="2014-06-04T11:39:00Z"/>
                <w:rFonts w:cs="Arial"/>
                <w:sz w:val="18"/>
                <w:szCs w:val="18"/>
              </w:rPr>
            </w:pPr>
            <w:ins w:id="113" w:author="Linda Jun" w:date="2014-06-04T11:39:00Z">
              <w:r w:rsidRPr="00464135">
                <w:rPr>
                  <w:rFonts w:cs="Arial"/>
                  <w:sz w:val="18"/>
                  <w:szCs w:val="18"/>
                </w:rPr>
                <w:t>Show Script</w:t>
              </w:r>
            </w:ins>
          </w:p>
        </w:tc>
        <w:tc>
          <w:tcPr>
            <w:tcW w:w="3977" w:type="dxa"/>
            <w:shd w:val="clear" w:color="auto" w:fill="auto"/>
            <w:tcMar>
              <w:top w:w="14" w:type="dxa"/>
              <w:left w:w="115" w:type="dxa"/>
              <w:bottom w:w="14" w:type="dxa"/>
              <w:right w:w="115" w:type="dxa"/>
            </w:tcMar>
            <w:tcPrChange w:id="114" w:author="Linda Jun" w:date="2014-06-04T11:40:00Z">
              <w:tcPr>
                <w:tcW w:w="3977" w:type="dxa"/>
                <w:tcMar>
                  <w:top w:w="14" w:type="dxa"/>
                  <w:left w:w="115" w:type="dxa"/>
                  <w:bottom w:w="14" w:type="dxa"/>
                  <w:right w:w="115" w:type="dxa"/>
                </w:tcMar>
              </w:tcPr>
            </w:tcPrChange>
          </w:tcPr>
          <w:p w:rsidR="00F8072F" w:rsidRPr="00464135" w:rsidRDefault="008F1A5A" w:rsidP="00E373CF">
            <w:pPr>
              <w:rPr>
                <w:ins w:id="115" w:author="Linda Jun" w:date="2014-06-04T11:39:00Z"/>
                <w:rFonts w:cs="Arial"/>
                <w:sz w:val="18"/>
                <w:szCs w:val="18"/>
              </w:rPr>
            </w:pPr>
            <w:ins w:id="116" w:author="Linda Jun" w:date="2014-06-04T12:10:00Z">
              <w:r>
                <w:rPr>
                  <w:rFonts w:cs="Arial"/>
                  <w:sz w:val="18"/>
                  <w:szCs w:val="18"/>
                </w:rPr>
                <w:t>No</w:t>
              </w:r>
            </w:ins>
            <w:ins w:id="117" w:author="Linda Jun" w:date="2014-06-04T12:11:00Z">
              <w:r>
                <w:rPr>
                  <w:rFonts w:cs="Arial"/>
                  <w:sz w:val="18"/>
                  <w:szCs w:val="18"/>
                </w:rPr>
                <w:t>t</w:t>
              </w:r>
            </w:ins>
            <w:ins w:id="118" w:author="Linda Jun" w:date="2014-06-04T12:10:00Z">
              <w:r>
                <w:rPr>
                  <w:rFonts w:cs="Arial"/>
                  <w:sz w:val="18"/>
                  <w:szCs w:val="18"/>
                </w:rPr>
                <w:t xml:space="preserve"> showing</w:t>
              </w:r>
            </w:ins>
          </w:p>
        </w:tc>
        <w:tc>
          <w:tcPr>
            <w:tcW w:w="2790" w:type="dxa"/>
            <w:shd w:val="clear" w:color="auto" w:fill="auto"/>
            <w:tcMar>
              <w:top w:w="14" w:type="dxa"/>
              <w:left w:w="115" w:type="dxa"/>
              <w:bottom w:w="14" w:type="dxa"/>
              <w:right w:w="115" w:type="dxa"/>
            </w:tcMar>
            <w:tcPrChange w:id="119" w:author="Linda Jun" w:date="2014-06-04T11:40:00Z">
              <w:tcPr>
                <w:tcW w:w="2790" w:type="dxa"/>
                <w:tcMar>
                  <w:top w:w="14" w:type="dxa"/>
                  <w:left w:w="115" w:type="dxa"/>
                  <w:bottom w:w="14" w:type="dxa"/>
                  <w:right w:w="115" w:type="dxa"/>
                </w:tcMar>
              </w:tcPr>
            </w:tcPrChange>
          </w:tcPr>
          <w:p w:rsidR="00F8072F" w:rsidRPr="00464135" w:rsidRDefault="008F1A5A" w:rsidP="00E373CF">
            <w:pPr>
              <w:rPr>
                <w:ins w:id="120" w:author="Linda Jun" w:date="2014-06-04T11:39:00Z"/>
                <w:rFonts w:cs="Arial"/>
                <w:sz w:val="18"/>
                <w:szCs w:val="18"/>
              </w:rPr>
            </w:pPr>
            <w:ins w:id="121" w:author="Linda Jun" w:date="2014-06-04T12:14:00Z">
              <w:r>
                <w:rPr>
                  <w:rFonts w:cs="Arial"/>
                  <w:sz w:val="18"/>
                  <w:szCs w:val="18"/>
                </w:rPr>
                <w:t>Not showing</w:t>
              </w:r>
            </w:ins>
          </w:p>
        </w:tc>
      </w:tr>
      <w:tr w:rsidR="00F8072F" w:rsidRPr="00464135" w:rsidTr="00F8072F">
        <w:trPr>
          <w:ins w:id="122" w:author="Linda Jun" w:date="2014-06-04T11:39:00Z"/>
        </w:trPr>
        <w:tc>
          <w:tcPr>
            <w:tcW w:w="1089" w:type="dxa"/>
            <w:vMerge/>
            <w:shd w:val="clear" w:color="auto" w:fill="auto"/>
            <w:tcMar>
              <w:top w:w="14" w:type="dxa"/>
              <w:left w:w="115" w:type="dxa"/>
              <w:bottom w:w="14" w:type="dxa"/>
              <w:right w:w="115" w:type="dxa"/>
            </w:tcMar>
            <w:vAlign w:val="center"/>
            <w:tcPrChange w:id="123" w:author="Linda Jun" w:date="2014-06-04T11:40:00Z">
              <w:tcPr>
                <w:tcW w:w="1089" w:type="dxa"/>
                <w:vMerge/>
                <w:tcMar>
                  <w:top w:w="14" w:type="dxa"/>
                  <w:left w:w="115" w:type="dxa"/>
                  <w:bottom w:w="14" w:type="dxa"/>
                  <w:right w:w="115" w:type="dxa"/>
                </w:tcMar>
                <w:vAlign w:val="center"/>
              </w:tcPr>
            </w:tcPrChange>
          </w:tcPr>
          <w:p w:rsidR="00F8072F" w:rsidRPr="00464135" w:rsidRDefault="00F8072F" w:rsidP="00E373CF">
            <w:pPr>
              <w:jc w:val="center"/>
              <w:rPr>
                <w:ins w:id="124" w:author="Linda Jun" w:date="2014-06-04T11:39:00Z"/>
                <w:rFonts w:cs="Arial"/>
                <w:sz w:val="18"/>
                <w:szCs w:val="18"/>
              </w:rPr>
            </w:pPr>
          </w:p>
        </w:tc>
        <w:tc>
          <w:tcPr>
            <w:tcW w:w="1438" w:type="dxa"/>
            <w:shd w:val="clear" w:color="auto" w:fill="auto"/>
            <w:tcMar>
              <w:top w:w="14" w:type="dxa"/>
              <w:left w:w="115" w:type="dxa"/>
              <w:bottom w:w="14" w:type="dxa"/>
              <w:right w:w="115" w:type="dxa"/>
            </w:tcMar>
            <w:tcPrChange w:id="125" w:author="Linda Jun" w:date="2014-06-04T11:40:00Z">
              <w:tcPr>
                <w:tcW w:w="1438" w:type="dxa"/>
                <w:tcMar>
                  <w:top w:w="14" w:type="dxa"/>
                  <w:left w:w="115" w:type="dxa"/>
                  <w:bottom w:w="14" w:type="dxa"/>
                  <w:right w:w="115" w:type="dxa"/>
                </w:tcMar>
              </w:tcPr>
            </w:tcPrChange>
          </w:tcPr>
          <w:p w:rsidR="00F8072F" w:rsidRPr="00464135" w:rsidRDefault="00F8072F" w:rsidP="00E373CF">
            <w:pPr>
              <w:rPr>
                <w:ins w:id="126" w:author="Linda Jun" w:date="2014-06-04T11:39:00Z"/>
                <w:rFonts w:cs="Arial"/>
                <w:sz w:val="18"/>
                <w:szCs w:val="18"/>
              </w:rPr>
            </w:pPr>
            <w:ins w:id="127" w:author="Linda Jun" w:date="2014-06-04T11:39:00Z">
              <w:r w:rsidRPr="00464135">
                <w:rPr>
                  <w:rFonts w:cs="Arial"/>
                  <w:sz w:val="18"/>
                  <w:szCs w:val="18"/>
                </w:rPr>
                <w:t>Saved Script</w:t>
              </w:r>
            </w:ins>
          </w:p>
        </w:tc>
        <w:tc>
          <w:tcPr>
            <w:tcW w:w="3977" w:type="dxa"/>
            <w:shd w:val="clear" w:color="auto" w:fill="auto"/>
            <w:tcMar>
              <w:top w:w="14" w:type="dxa"/>
              <w:left w:w="115" w:type="dxa"/>
              <w:bottom w:w="14" w:type="dxa"/>
              <w:right w:w="115" w:type="dxa"/>
            </w:tcMar>
            <w:tcPrChange w:id="128" w:author="Linda Jun" w:date="2014-06-04T11:40:00Z">
              <w:tcPr>
                <w:tcW w:w="3977" w:type="dxa"/>
                <w:tcMar>
                  <w:top w:w="14" w:type="dxa"/>
                  <w:left w:w="115" w:type="dxa"/>
                  <w:bottom w:w="14" w:type="dxa"/>
                  <w:right w:w="115" w:type="dxa"/>
                </w:tcMar>
              </w:tcPr>
            </w:tcPrChange>
          </w:tcPr>
          <w:p w:rsidR="00F8072F" w:rsidRPr="00464135" w:rsidRDefault="008F1A5A" w:rsidP="00E373CF">
            <w:pPr>
              <w:rPr>
                <w:ins w:id="129" w:author="Linda Jun" w:date="2014-06-04T11:39:00Z"/>
                <w:rFonts w:cs="Arial"/>
                <w:sz w:val="18"/>
                <w:szCs w:val="18"/>
              </w:rPr>
            </w:pPr>
            <w:ins w:id="130" w:author="Linda Jun" w:date="2014-06-04T12:11:00Z">
              <w:r>
                <w:rPr>
                  <w:rFonts w:cs="Arial"/>
                  <w:sz w:val="18"/>
                  <w:szCs w:val="18"/>
                </w:rPr>
                <w:t>Not showing</w:t>
              </w:r>
            </w:ins>
          </w:p>
        </w:tc>
        <w:tc>
          <w:tcPr>
            <w:tcW w:w="2790" w:type="dxa"/>
            <w:shd w:val="clear" w:color="auto" w:fill="auto"/>
            <w:tcMar>
              <w:top w:w="14" w:type="dxa"/>
              <w:left w:w="115" w:type="dxa"/>
              <w:bottom w:w="14" w:type="dxa"/>
              <w:right w:w="115" w:type="dxa"/>
            </w:tcMar>
            <w:tcPrChange w:id="131" w:author="Linda Jun" w:date="2014-06-04T11:40:00Z">
              <w:tcPr>
                <w:tcW w:w="2790" w:type="dxa"/>
                <w:tcMar>
                  <w:top w:w="14" w:type="dxa"/>
                  <w:left w:w="115" w:type="dxa"/>
                  <w:bottom w:w="14" w:type="dxa"/>
                  <w:right w:w="115" w:type="dxa"/>
                </w:tcMar>
              </w:tcPr>
            </w:tcPrChange>
          </w:tcPr>
          <w:p w:rsidR="00F8072F" w:rsidRPr="00464135" w:rsidRDefault="008F1A5A" w:rsidP="00E373CF">
            <w:pPr>
              <w:rPr>
                <w:ins w:id="132" w:author="Linda Jun" w:date="2014-06-04T11:39:00Z"/>
                <w:rFonts w:cs="Arial"/>
                <w:sz w:val="18"/>
                <w:szCs w:val="18"/>
              </w:rPr>
            </w:pPr>
            <w:ins w:id="133" w:author="Linda Jun" w:date="2014-06-04T12:14:00Z">
              <w:r>
                <w:rPr>
                  <w:rFonts w:cs="Arial"/>
                  <w:sz w:val="18"/>
                  <w:szCs w:val="18"/>
                </w:rPr>
                <w:t>Not showing</w:t>
              </w:r>
            </w:ins>
          </w:p>
        </w:tc>
      </w:tr>
    </w:tbl>
    <w:tbl>
      <w:tblPr>
        <w:tblStyle w:val="TableGrid"/>
        <w:tblW w:w="0" w:type="auto"/>
        <w:tblInd w:w="108" w:type="dxa"/>
        <w:tblLook w:val="04A0" w:firstRow="1" w:lastRow="0" w:firstColumn="1" w:lastColumn="0" w:noHBand="0" w:noVBand="1"/>
      </w:tblPr>
      <w:tblGrid>
        <w:gridCol w:w="1089"/>
        <w:gridCol w:w="1438"/>
        <w:gridCol w:w="3977"/>
        <w:gridCol w:w="2843"/>
      </w:tblGrid>
      <w:tr w:rsidR="00E60DAB" w:rsidRPr="00464135" w:rsidTr="002577B2">
        <w:tc>
          <w:tcPr>
            <w:tcW w:w="1089" w:type="dxa"/>
            <w:vMerge w:val="restart"/>
            <w:tcMar>
              <w:top w:w="14" w:type="dxa"/>
              <w:left w:w="115" w:type="dxa"/>
              <w:bottom w:w="14" w:type="dxa"/>
              <w:right w:w="115" w:type="dxa"/>
            </w:tcMar>
            <w:vAlign w:val="center"/>
          </w:tcPr>
          <w:p w:rsidR="00E60DAB" w:rsidRPr="00464135" w:rsidRDefault="00DF3C18" w:rsidP="0022608A">
            <w:pPr>
              <w:jc w:val="center"/>
              <w:rPr>
                <w:rFonts w:cs="Arial"/>
                <w:sz w:val="18"/>
                <w:szCs w:val="18"/>
              </w:rPr>
            </w:pPr>
            <w:r w:rsidRPr="00464135">
              <w:rPr>
                <w:rFonts w:cs="Arial"/>
                <w:sz w:val="18"/>
                <w:szCs w:val="18"/>
              </w:rPr>
              <w:t>GMAT Function Path</w:t>
            </w:r>
          </w:p>
        </w:tc>
        <w:tc>
          <w:tcPr>
            <w:tcW w:w="1438" w:type="dxa"/>
            <w:tcMar>
              <w:top w:w="14" w:type="dxa"/>
              <w:left w:w="115" w:type="dxa"/>
              <w:bottom w:w="14" w:type="dxa"/>
              <w:right w:w="115" w:type="dxa"/>
            </w:tcMar>
          </w:tcPr>
          <w:p w:rsidR="00E60DAB" w:rsidRPr="00464135" w:rsidRDefault="002577B2" w:rsidP="00907969">
            <w:pPr>
              <w:rPr>
                <w:rFonts w:cs="Arial"/>
                <w:sz w:val="18"/>
                <w:szCs w:val="18"/>
              </w:rPr>
            </w:pPr>
            <w:r>
              <w:rPr>
                <w:rFonts w:cs="Arial"/>
                <w:sz w:val="18"/>
                <w:szCs w:val="18"/>
              </w:rPr>
              <w:t xml:space="preserve">Resource </w:t>
            </w:r>
            <w:r w:rsidR="00056907" w:rsidRPr="00464135">
              <w:rPr>
                <w:rFonts w:cs="Arial"/>
                <w:sz w:val="18"/>
                <w:szCs w:val="18"/>
              </w:rPr>
              <w:t>Panel</w:t>
            </w:r>
          </w:p>
        </w:tc>
        <w:tc>
          <w:tcPr>
            <w:tcW w:w="3977" w:type="dxa"/>
            <w:tcMar>
              <w:top w:w="14" w:type="dxa"/>
              <w:left w:w="115" w:type="dxa"/>
              <w:bottom w:w="14" w:type="dxa"/>
              <w:right w:w="115" w:type="dxa"/>
            </w:tcMar>
          </w:tcPr>
          <w:p w:rsidR="00E60DAB" w:rsidRPr="00464135" w:rsidRDefault="002217F8" w:rsidP="00907969">
            <w:pPr>
              <w:rPr>
                <w:rFonts w:cs="Arial"/>
                <w:sz w:val="18"/>
                <w:szCs w:val="18"/>
              </w:rPr>
            </w:pPr>
            <w:proofErr w:type="spellStart"/>
            <w:ins w:id="134" w:author="Linda Jun" w:date="2014-06-05T11:43:00Z">
              <w:r>
                <w:rPr>
                  <w:rFonts w:cs="Arial"/>
                  <w:sz w:val="18"/>
                  <w:szCs w:val="18"/>
                </w:rPr>
                <w:t>NewFunction</w:t>
              </w:r>
            </w:ins>
            <w:ins w:id="135" w:author="Linda Jun" w:date="2014-06-05T11:44:00Z">
              <w:r>
                <w:rPr>
                  <w:rFonts w:cs="Arial"/>
                  <w:sz w:val="18"/>
                  <w:szCs w:val="18"/>
                </w:rPr>
                <w:t>Name</w:t>
              </w:r>
            </w:ins>
            <w:del w:id="136" w:author="Linda Jun" w:date="2014-06-05T11:43:00Z">
              <w:r w:rsidR="00DF3C18" w:rsidRPr="00464135" w:rsidDel="002217F8">
                <w:rPr>
                  <w:rFonts w:cs="Arial"/>
                  <w:sz w:val="18"/>
                  <w:szCs w:val="18"/>
                </w:rPr>
                <w:delText>MyFunction</w:delText>
              </w:r>
            </w:del>
            <w:r w:rsidR="00DF3C18" w:rsidRPr="00464135">
              <w:rPr>
                <w:rFonts w:cs="Arial"/>
                <w:sz w:val="18"/>
                <w:szCs w:val="18"/>
              </w:rPr>
              <w:t>.gmf</w:t>
            </w:r>
            <w:proofErr w:type="spellEnd"/>
          </w:p>
        </w:tc>
        <w:tc>
          <w:tcPr>
            <w:tcW w:w="2790" w:type="dxa"/>
            <w:tcMar>
              <w:top w:w="14" w:type="dxa"/>
              <w:left w:w="115" w:type="dxa"/>
              <w:bottom w:w="14" w:type="dxa"/>
              <w:right w:w="115" w:type="dxa"/>
            </w:tcMar>
          </w:tcPr>
          <w:p w:rsidR="00E60DAB" w:rsidRPr="00464135" w:rsidRDefault="002217F8" w:rsidP="00907969">
            <w:pPr>
              <w:rPr>
                <w:rFonts w:cs="Arial"/>
                <w:sz w:val="18"/>
                <w:szCs w:val="18"/>
              </w:rPr>
            </w:pPr>
            <w:proofErr w:type="spellStart"/>
            <w:ins w:id="137" w:author="Linda Jun" w:date="2014-06-05T11:44:00Z">
              <w:r>
                <w:rPr>
                  <w:rFonts w:cs="Arial"/>
                  <w:sz w:val="18"/>
                  <w:szCs w:val="18"/>
                </w:rPr>
                <w:t>NewFunctionName</w:t>
              </w:r>
            </w:ins>
            <w:del w:id="138" w:author="Linda Jun" w:date="2014-06-05T11:44:00Z">
              <w:r w:rsidR="00DF3C18" w:rsidRPr="00464135" w:rsidDel="002217F8">
                <w:rPr>
                  <w:rFonts w:cs="Arial"/>
                  <w:sz w:val="18"/>
                  <w:szCs w:val="18"/>
                </w:rPr>
                <w:delText>MyFunction</w:delText>
              </w:r>
            </w:del>
            <w:r w:rsidR="00DF3C18" w:rsidRPr="00464135">
              <w:rPr>
                <w:rFonts w:cs="Arial"/>
                <w:sz w:val="18"/>
                <w:szCs w:val="18"/>
              </w:rPr>
              <w:t>.gmf</w:t>
            </w:r>
            <w:proofErr w:type="spellEnd"/>
          </w:p>
        </w:tc>
      </w:tr>
      <w:tr w:rsidR="00E60DAB" w:rsidRPr="00464135" w:rsidTr="002577B2">
        <w:tc>
          <w:tcPr>
            <w:tcW w:w="1089" w:type="dxa"/>
            <w:vMerge/>
            <w:tcMar>
              <w:top w:w="14" w:type="dxa"/>
              <w:left w:w="115" w:type="dxa"/>
              <w:bottom w:w="14" w:type="dxa"/>
              <w:right w:w="115" w:type="dxa"/>
            </w:tcMar>
            <w:vAlign w:val="center"/>
          </w:tcPr>
          <w:p w:rsidR="00E60DAB" w:rsidRPr="00464135" w:rsidRDefault="00E60DAB" w:rsidP="0022608A">
            <w:pPr>
              <w:jc w:val="center"/>
              <w:rPr>
                <w:rFonts w:cs="Arial"/>
                <w:sz w:val="18"/>
                <w:szCs w:val="18"/>
              </w:rPr>
            </w:pPr>
          </w:p>
        </w:tc>
        <w:tc>
          <w:tcPr>
            <w:tcW w:w="1438" w:type="dxa"/>
            <w:tcMar>
              <w:top w:w="14" w:type="dxa"/>
              <w:left w:w="115" w:type="dxa"/>
              <w:bottom w:w="14" w:type="dxa"/>
              <w:right w:w="115" w:type="dxa"/>
            </w:tcMar>
          </w:tcPr>
          <w:p w:rsidR="00E60DAB" w:rsidRPr="00464135" w:rsidRDefault="00056907" w:rsidP="00907969">
            <w:pPr>
              <w:rPr>
                <w:rFonts w:cs="Arial"/>
                <w:sz w:val="18"/>
                <w:szCs w:val="18"/>
              </w:rPr>
            </w:pPr>
            <w:r w:rsidRPr="00464135">
              <w:rPr>
                <w:rFonts w:cs="Arial"/>
                <w:sz w:val="18"/>
                <w:szCs w:val="18"/>
              </w:rPr>
              <w:t>Show Script</w:t>
            </w:r>
          </w:p>
        </w:tc>
        <w:tc>
          <w:tcPr>
            <w:tcW w:w="3977" w:type="dxa"/>
            <w:tcMar>
              <w:top w:w="14" w:type="dxa"/>
              <w:left w:w="115" w:type="dxa"/>
              <w:bottom w:w="14" w:type="dxa"/>
              <w:right w:w="115" w:type="dxa"/>
            </w:tcMar>
          </w:tcPr>
          <w:p w:rsidR="00E60DAB" w:rsidRPr="00464135" w:rsidRDefault="002217F8" w:rsidP="00907969">
            <w:pPr>
              <w:rPr>
                <w:rFonts w:cs="Arial"/>
                <w:sz w:val="18"/>
                <w:szCs w:val="18"/>
              </w:rPr>
            </w:pPr>
            <w:proofErr w:type="spellStart"/>
            <w:ins w:id="139" w:author="Linda Jun" w:date="2014-06-05T11:44:00Z">
              <w:r>
                <w:rPr>
                  <w:rFonts w:cs="Arial"/>
                  <w:sz w:val="18"/>
                  <w:szCs w:val="18"/>
                </w:rPr>
                <w:t>NewFunctionName</w:t>
              </w:r>
            </w:ins>
            <w:del w:id="140" w:author="Linda Jun" w:date="2014-06-05T11:44:00Z">
              <w:r w:rsidR="00DF3C18" w:rsidRPr="00464135" w:rsidDel="002217F8">
                <w:rPr>
                  <w:rFonts w:cs="Arial"/>
                  <w:sz w:val="18"/>
                  <w:szCs w:val="18"/>
                </w:rPr>
                <w:delText>MyFunction</w:delText>
              </w:r>
            </w:del>
            <w:r w:rsidR="00DF3C18" w:rsidRPr="00464135">
              <w:rPr>
                <w:rFonts w:cs="Arial"/>
                <w:sz w:val="18"/>
                <w:szCs w:val="18"/>
              </w:rPr>
              <w:t>.gmf</w:t>
            </w:r>
            <w:proofErr w:type="spellEnd"/>
          </w:p>
        </w:tc>
        <w:tc>
          <w:tcPr>
            <w:tcW w:w="2790" w:type="dxa"/>
            <w:tcMar>
              <w:top w:w="14" w:type="dxa"/>
              <w:left w:w="115" w:type="dxa"/>
              <w:bottom w:w="14" w:type="dxa"/>
              <w:right w:w="115" w:type="dxa"/>
            </w:tcMar>
          </w:tcPr>
          <w:p w:rsidR="00E60DAB" w:rsidRPr="00464135" w:rsidRDefault="002217F8" w:rsidP="00907969">
            <w:pPr>
              <w:rPr>
                <w:rFonts w:cs="Arial"/>
                <w:sz w:val="18"/>
                <w:szCs w:val="18"/>
              </w:rPr>
            </w:pPr>
            <w:proofErr w:type="spellStart"/>
            <w:ins w:id="141" w:author="Linda Jun" w:date="2014-06-05T11:44:00Z">
              <w:r>
                <w:rPr>
                  <w:rFonts w:cs="Arial"/>
                  <w:sz w:val="18"/>
                  <w:szCs w:val="18"/>
                </w:rPr>
                <w:t>NewFunctionName</w:t>
              </w:r>
            </w:ins>
            <w:del w:id="142" w:author="Linda Jun" w:date="2014-06-05T11:44:00Z">
              <w:r w:rsidR="00DF3C18" w:rsidRPr="00464135" w:rsidDel="002217F8">
                <w:rPr>
                  <w:rFonts w:cs="Arial"/>
                  <w:sz w:val="18"/>
                  <w:szCs w:val="18"/>
                </w:rPr>
                <w:delText>MyFunction</w:delText>
              </w:r>
            </w:del>
            <w:r w:rsidR="00DF3C18" w:rsidRPr="00464135">
              <w:rPr>
                <w:rFonts w:cs="Arial"/>
                <w:sz w:val="18"/>
                <w:szCs w:val="18"/>
              </w:rPr>
              <w:t>.gmf</w:t>
            </w:r>
            <w:proofErr w:type="spellEnd"/>
          </w:p>
        </w:tc>
      </w:tr>
      <w:tr w:rsidR="00E60DAB" w:rsidRPr="00464135" w:rsidTr="002577B2">
        <w:tc>
          <w:tcPr>
            <w:tcW w:w="1089" w:type="dxa"/>
            <w:vMerge/>
            <w:tcMar>
              <w:top w:w="14" w:type="dxa"/>
              <w:left w:w="115" w:type="dxa"/>
              <w:bottom w:w="14" w:type="dxa"/>
              <w:right w:w="115" w:type="dxa"/>
            </w:tcMar>
            <w:vAlign w:val="center"/>
          </w:tcPr>
          <w:p w:rsidR="00E60DAB" w:rsidRPr="00464135" w:rsidRDefault="00E60DAB" w:rsidP="0022608A">
            <w:pPr>
              <w:jc w:val="center"/>
              <w:rPr>
                <w:rFonts w:cs="Arial"/>
                <w:sz w:val="18"/>
                <w:szCs w:val="18"/>
              </w:rPr>
            </w:pPr>
          </w:p>
        </w:tc>
        <w:tc>
          <w:tcPr>
            <w:tcW w:w="1438" w:type="dxa"/>
            <w:tcMar>
              <w:top w:w="14" w:type="dxa"/>
              <w:left w:w="115" w:type="dxa"/>
              <w:bottom w:w="14" w:type="dxa"/>
              <w:right w:w="115" w:type="dxa"/>
            </w:tcMar>
          </w:tcPr>
          <w:p w:rsidR="00E60DAB" w:rsidRPr="00464135" w:rsidRDefault="00FA68A2" w:rsidP="00907969">
            <w:pPr>
              <w:rPr>
                <w:rFonts w:cs="Arial"/>
                <w:sz w:val="18"/>
                <w:szCs w:val="18"/>
              </w:rPr>
            </w:pPr>
            <w:r w:rsidRPr="00464135">
              <w:rPr>
                <w:rFonts w:cs="Arial"/>
                <w:sz w:val="18"/>
                <w:szCs w:val="18"/>
              </w:rPr>
              <w:t xml:space="preserve">Saved </w:t>
            </w:r>
            <w:r w:rsidR="00056907" w:rsidRPr="00464135">
              <w:rPr>
                <w:rFonts w:cs="Arial"/>
                <w:sz w:val="18"/>
                <w:szCs w:val="18"/>
              </w:rPr>
              <w:t>Script</w:t>
            </w:r>
          </w:p>
        </w:tc>
        <w:tc>
          <w:tcPr>
            <w:tcW w:w="3977" w:type="dxa"/>
            <w:tcMar>
              <w:top w:w="14" w:type="dxa"/>
              <w:left w:w="115" w:type="dxa"/>
              <w:bottom w:w="14" w:type="dxa"/>
              <w:right w:w="115" w:type="dxa"/>
            </w:tcMar>
          </w:tcPr>
          <w:p w:rsidR="00E60DAB" w:rsidRPr="00464135" w:rsidRDefault="002217F8" w:rsidP="00907969">
            <w:pPr>
              <w:rPr>
                <w:rFonts w:cs="Arial"/>
                <w:sz w:val="18"/>
                <w:szCs w:val="18"/>
              </w:rPr>
            </w:pPr>
            <w:proofErr w:type="spellStart"/>
            <w:ins w:id="143" w:author="Linda Jun" w:date="2014-06-05T11:44:00Z">
              <w:r>
                <w:rPr>
                  <w:rFonts w:cs="Arial"/>
                  <w:sz w:val="18"/>
                  <w:szCs w:val="18"/>
                </w:rPr>
                <w:t>NewFunctionName</w:t>
              </w:r>
            </w:ins>
            <w:del w:id="144" w:author="Linda Jun" w:date="2014-06-05T11:44:00Z">
              <w:r w:rsidR="00DF3C18" w:rsidRPr="00464135" w:rsidDel="002217F8">
                <w:rPr>
                  <w:rFonts w:cs="Arial"/>
                  <w:sz w:val="18"/>
                  <w:szCs w:val="18"/>
                </w:rPr>
                <w:delText>MyFunction</w:delText>
              </w:r>
            </w:del>
            <w:r w:rsidR="00DF3C18" w:rsidRPr="00464135">
              <w:rPr>
                <w:rFonts w:cs="Arial"/>
                <w:sz w:val="18"/>
                <w:szCs w:val="18"/>
              </w:rPr>
              <w:t>.gmf</w:t>
            </w:r>
            <w:proofErr w:type="spellEnd"/>
          </w:p>
        </w:tc>
        <w:tc>
          <w:tcPr>
            <w:tcW w:w="2790" w:type="dxa"/>
            <w:tcMar>
              <w:top w:w="14" w:type="dxa"/>
              <w:left w:w="115" w:type="dxa"/>
              <w:bottom w:w="14" w:type="dxa"/>
              <w:right w:w="115" w:type="dxa"/>
            </w:tcMar>
          </w:tcPr>
          <w:p w:rsidR="00E60DAB" w:rsidRPr="00464135" w:rsidRDefault="002217F8" w:rsidP="00907969">
            <w:pPr>
              <w:rPr>
                <w:rFonts w:cs="Arial"/>
                <w:sz w:val="18"/>
                <w:szCs w:val="18"/>
              </w:rPr>
            </w:pPr>
            <w:proofErr w:type="spellStart"/>
            <w:ins w:id="145" w:author="Linda Jun" w:date="2014-06-05T11:44:00Z">
              <w:r>
                <w:rPr>
                  <w:rFonts w:cs="Arial"/>
                  <w:sz w:val="18"/>
                  <w:szCs w:val="18"/>
                </w:rPr>
                <w:t>NewFunctionName</w:t>
              </w:r>
            </w:ins>
            <w:del w:id="146" w:author="Linda Jun" w:date="2014-06-05T11:44:00Z">
              <w:r w:rsidR="00DF3C18" w:rsidRPr="00464135" w:rsidDel="002217F8">
                <w:rPr>
                  <w:rFonts w:cs="Arial"/>
                  <w:sz w:val="18"/>
                  <w:szCs w:val="18"/>
                </w:rPr>
                <w:delText>MyFunction</w:delText>
              </w:r>
            </w:del>
            <w:r w:rsidR="00DF3C18" w:rsidRPr="00464135">
              <w:rPr>
                <w:rFonts w:cs="Arial"/>
                <w:sz w:val="18"/>
                <w:szCs w:val="18"/>
              </w:rPr>
              <w:t>.gmf</w:t>
            </w:r>
            <w:proofErr w:type="spellEnd"/>
          </w:p>
        </w:tc>
      </w:tr>
      <w:tr w:rsidR="005014CE" w:rsidRPr="00464135" w:rsidTr="002577B2">
        <w:tc>
          <w:tcPr>
            <w:tcW w:w="2527" w:type="dxa"/>
            <w:gridSpan w:val="2"/>
            <w:tcMar>
              <w:top w:w="14" w:type="dxa"/>
              <w:left w:w="115" w:type="dxa"/>
              <w:bottom w:w="14" w:type="dxa"/>
              <w:right w:w="115" w:type="dxa"/>
            </w:tcMar>
            <w:vAlign w:val="center"/>
          </w:tcPr>
          <w:p w:rsidR="005014CE" w:rsidRPr="00464135" w:rsidRDefault="005014CE" w:rsidP="00907969">
            <w:pPr>
              <w:rPr>
                <w:rFonts w:cs="Arial"/>
                <w:sz w:val="18"/>
                <w:szCs w:val="18"/>
              </w:rPr>
            </w:pPr>
            <w:r w:rsidRPr="00464135">
              <w:rPr>
                <w:rFonts w:cs="Arial"/>
                <w:sz w:val="18"/>
                <w:szCs w:val="18"/>
              </w:rPr>
              <w:t>Output Files</w:t>
            </w:r>
          </w:p>
        </w:tc>
        <w:tc>
          <w:tcPr>
            <w:tcW w:w="3977" w:type="dxa"/>
            <w:tcMar>
              <w:top w:w="14" w:type="dxa"/>
              <w:left w:w="115" w:type="dxa"/>
              <w:bottom w:w="14" w:type="dxa"/>
              <w:right w:w="115" w:type="dxa"/>
            </w:tcMar>
          </w:tcPr>
          <w:p w:rsidR="005014CE" w:rsidRPr="00464135" w:rsidRDefault="005014CE" w:rsidP="00907969">
            <w:pPr>
              <w:rPr>
                <w:rFonts w:cs="Arial"/>
                <w:sz w:val="18"/>
                <w:szCs w:val="18"/>
              </w:rPr>
            </w:pPr>
          </w:p>
        </w:tc>
        <w:tc>
          <w:tcPr>
            <w:tcW w:w="2790" w:type="dxa"/>
            <w:tcMar>
              <w:top w:w="14" w:type="dxa"/>
              <w:left w:w="115" w:type="dxa"/>
              <w:bottom w:w="14" w:type="dxa"/>
              <w:right w:w="115" w:type="dxa"/>
            </w:tcMar>
          </w:tcPr>
          <w:p w:rsidR="005014CE" w:rsidRPr="00464135" w:rsidRDefault="005014CE" w:rsidP="00907969">
            <w:pPr>
              <w:rPr>
                <w:rFonts w:cs="Arial"/>
                <w:sz w:val="18"/>
                <w:szCs w:val="18"/>
              </w:rPr>
            </w:pPr>
          </w:p>
        </w:tc>
      </w:tr>
      <w:tr w:rsidR="00E60DAB" w:rsidRPr="00464135" w:rsidTr="002577B2">
        <w:tc>
          <w:tcPr>
            <w:tcW w:w="1089" w:type="dxa"/>
            <w:vMerge w:val="restart"/>
            <w:tcMar>
              <w:top w:w="14" w:type="dxa"/>
              <w:left w:w="115" w:type="dxa"/>
              <w:bottom w:w="14" w:type="dxa"/>
              <w:right w:w="115" w:type="dxa"/>
            </w:tcMar>
            <w:vAlign w:val="center"/>
          </w:tcPr>
          <w:p w:rsidR="00E60DAB" w:rsidRPr="00464135" w:rsidRDefault="00FA68A2" w:rsidP="0022608A">
            <w:pPr>
              <w:jc w:val="center"/>
              <w:rPr>
                <w:rFonts w:cs="Arial"/>
                <w:sz w:val="18"/>
                <w:szCs w:val="18"/>
              </w:rPr>
            </w:pPr>
            <w:r w:rsidRPr="00464135">
              <w:rPr>
                <w:rFonts w:cs="Arial"/>
                <w:sz w:val="18"/>
                <w:szCs w:val="18"/>
              </w:rPr>
              <w:t>Report File</w:t>
            </w:r>
          </w:p>
        </w:tc>
        <w:tc>
          <w:tcPr>
            <w:tcW w:w="1438" w:type="dxa"/>
            <w:tcMar>
              <w:top w:w="14" w:type="dxa"/>
              <w:left w:w="115" w:type="dxa"/>
              <w:bottom w:w="14" w:type="dxa"/>
              <w:right w:w="115" w:type="dxa"/>
            </w:tcMar>
          </w:tcPr>
          <w:p w:rsidR="00E60DAB" w:rsidRPr="00464135" w:rsidRDefault="002577B2" w:rsidP="00907969">
            <w:pPr>
              <w:rPr>
                <w:rFonts w:cs="Arial"/>
                <w:sz w:val="18"/>
                <w:szCs w:val="18"/>
              </w:rPr>
            </w:pPr>
            <w:r>
              <w:rPr>
                <w:rFonts w:cs="Arial"/>
                <w:sz w:val="18"/>
                <w:szCs w:val="18"/>
              </w:rPr>
              <w:t xml:space="preserve">Resource </w:t>
            </w:r>
            <w:r w:rsidR="00FA68A2" w:rsidRPr="00464135">
              <w:rPr>
                <w:rFonts w:cs="Arial"/>
                <w:sz w:val="18"/>
                <w:szCs w:val="18"/>
              </w:rPr>
              <w:t>Panel</w:t>
            </w:r>
          </w:p>
        </w:tc>
        <w:tc>
          <w:tcPr>
            <w:tcW w:w="3977" w:type="dxa"/>
            <w:tcMar>
              <w:top w:w="14" w:type="dxa"/>
              <w:left w:w="115" w:type="dxa"/>
              <w:bottom w:w="14" w:type="dxa"/>
              <w:right w:w="115" w:type="dxa"/>
            </w:tcMar>
          </w:tcPr>
          <w:p w:rsidR="00E60DAB" w:rsidRPr="00464135" w:rsidRDefault="00FA68A2" w:rsidP="00907969">
            <w:pPr>
              <w:rPr>
                <w:rFonts w:cs="Arial"/>
                <w:sz w:val="18"/>
                <w:szCs w:val="18"/>
              </w:rPr>
            </w:pPr>
            <w:r w:rsidRPr="00464135">
              <w:rPr>
                <w:rFonts w:cs="Arial"/>
                <w:sz w:val="18"/>
                <w:szCs w:val="18"/>
              </w:rPr>
              <w:t>ReportFile1.txt</w:t>
            </w:r>
          </w:p>
        </w:tc>
        <w:tc>
          <w:tcPr>
            <w:tcW w:w="2790" w:type="dxa"/>
            <w:tcMar>
              <w:top w:w="14" w:type="dxa"/>
              <w:left w:w="115" w:type="dxa"/>
              <w:bottom w:w="14" w:type="dxa"/>
              <w:right w:w="115" w:type="dxa"/>
            </w:tcMar>
          </w:tcPr>
          <w:p w:rsidR="00E60DAB" w:rsidRPr="00464135" w:rsidRDefault="00B1540D" w:rsidP="00907969">
            <w:pPr>
              <w:rPr>
                <w:rFonts w:cs="Arial"/>
                <w:sz w:val="18"/>
                <w:szCs w:val="18"/>
              </w:rPr>
            </w:pPr>
            <w:r w:rsidRPr="00464135">
              <w:rPr>
                <w:rFonts w:cs="Arial"/>
                <w:sz w:val="18"/>
                <w:szCs w:val="18"/>
              </w:rPr>
              <w:t>ReportFile1.txt</w:t>
            </w:r>
          </w:p>
        </w:tc>
      </w:tr>
      <w:tr w:rsidR="00E60DAB" w:rsidRPr="00464135" w:rsidTr="002577B2">
        <w:tc>
          <w:tcPr>
            <w:tcW w:w="1089" w:type="dxa"/>
            <w:vMerge/>
            <w:tcMar>
              <w:top w:w="14" w:type="dxa"/>
              <w:left w:w="115" w:type="dxa"/>
              <w:bottom w:w="14" w:type="dxa"/>
              <w:right w:w="115" w:type="dxa"/>
            </w:tcMar>
            <w:vAlign w:val="center"/>
          </w:tcPr>
          <w:p w:rsidR="00E60DAB" w:rsidRPr="00464135" w:rsidRDefault="00E60DAB" w:rsidP="0022608A">
            <w:pPr>
              <w:jc w:val="center"/>
              <w:rPr>
                <w:rFonts w:cs="Arial"/>
                <w:sz w:val="18"/>
                <w:szCs w:val="18"/>
              </w:rPr>
            </w:pPr>
          </w:p>
        </w:tc>
        <w:tc>
          <w:tcPr>
            <w:tcW w:w="1438" w:type="dxa"/>
            <w:tcMar>
              <w:top w:w="14" w:type="dxa"/>
              <w:left w:w="115" w:type="dxa"/>
              <w:bottom w:w="14" w:type="dxa"/>
              <w:right w:w="115" w:type="dxa"/>
            </w:tcMar>
          </w:tcPr>
          <w:p w:rsidR="00E60DAB" w:rsidRPr="00464135" w:rsidRDefault="00FA68A2" w:rsidP="00907969">
            <w:pPr>
              <w:rPr>
                <w:rFonts w:cs="Arial"/>
                <w:sz w:val="18"/>
                <w:szCs w:val="18"/>
              </w:rPr>
            </w:pPr>
            <w:r w:rsidRPr="00464135">
              <w:rPr>
                <w:rFonts w:cs="Arial"/>
                <w:sz w:val="18"/>
                <w:szCs w:val="18"/>
              </w:rPr>
              <w:t>Show Script</w:t>
            </w:r>
          </w:p>
        </w:tc>
        <w:tc>
          <w:tcPr>
            <w:tcW w:w="3977" w:type="dxa"/>
            <w:tcMar>
              <w:top w:w="14" w:type="dxa"/>
              <w:left w:w="115" w:type="dxa"/>
              <w:bottom w:w="14" w:type="dxa"/>
              <w:right w:w="115" w:type="dxa"/>
            </w:tcMar>
          </w:tcPr>
          <w:p w:rsidR="00E60DAB" w:rsidRPr="00464135" w:rsidRDefault="00B1540D" w:rsidP="00907969">
            <w:pPr>
              <w:rPr>
                <w:rFonts w:cs="Arial"/>
                <w:sz w:val="18"/>
                <w:szCs w:val="18"/>
              </w:rPr>
            </w:pPr>
            <w:r w:rsidRPr="00464135">
              <w:rPr>
                <w:rFonts w:cs="Arial"/>
                <w:sz w:val="18"/>
                <w:szCs w:val="18"/>
              </w:rPr>
              <w:t>ReportFile1.txt</w:t>
            </w:r>
          </w:p>
        </w:tc>
        <w:tc>
          <w:tcPr>
            <w:tcW w:w="2790" w:type="dxa"/>
            <w:tcMar>
              <w:top w:w="14" w:type="dxa"/>
              <w:left w:w="115" w:type="dxa"/>
              <w:bottom w:w="14" w:type="dxa"/>
              <w:right w:w="115" w:type="dxa"/>
            </w:tcMar>
          </w:tcPr>
          <w:p w:rsidR="00E60DAB" w:rsidRPr="00464135" w:rsidRDefault="00B1540D" w:rsidP="00907969">
            <w:pPr>
              <w:rPr>
                <w:rFonts w:cs="Arial"/>
                <w:sz w:val="18"/>
                <w:szCs w:val="18"/>
              </w:rPr>
            </w:pPr>
            <w:r w:rsidRPr="00464135">
              <w:rPr>
                <w:rFonts w:cs="Arial"/>
                <w:sz w:val="18"/>
                <w:szCs w:val="18"/>
              </w:rPr>
              <w:t>ReportFile1.txt</w:t>
            </w:r>
          </w:p>
        </w:tc>
      </w:tr>
      <w:tr w:rsidR="00E60DAB" w:rsidRPr="00464135" w:rsidTr="002577B2">
        <w:tc>
          <w:tcPr>
            <w:tcW w:w="1089" w:type="dxa"/>
            <w:vMerge/>
            <w:tcMar>
              <w:top w:w="14" w:type="dxa"/>
              <w:left w:w="115" w:type="dxa"/>
              <w:bottom w:w="14" w:type="dxa"/>
              <w:right w:w="115" w:type="dxa"/>
            </w:tcMar>
            <w:vAlign w:val="center"/>
          </w:tcPr>
          <w:p w:rsidR="00E60DAB" w:rsidRPr="00464135" w:rsidRDefault="00E60DAB" w:rsidP="0022608A">
            <w:pPr>
              <w:jc w:val="center"/>
              <w:rPr>
                <w:rFonts w:cs="Arial"/>
                <w:sz w:val="18"/>
                <w:szCs w:val="18"/>
              </w:rPr>
            </w:pPr>
          </w:p>
        </w:tc>
        <w:tc>
          <w:tcPr>
            <w:tcW w:w="1438" w:type="dxa"/>
            <w:tcMar>
              <w:top w:w="14" w:type="dxa"/>
              <w:left w:w="115" w:type="dxa"/>
              <w:bottom w:w="14" w:type="dxa"/>
              <w:right w:w="115" w:type="dxa"/>
            </w:tcMar>
          </w:tcPr>
          <w:p w:rsidR="00E60DAB" w:rsidRPr="00464135" w:rsidRDefault="00FA68A2" w:rsidP="00907969">
            <w:pPr>
              <w:rPr>
                <w:rFonts w:cs="Arial"/>
                <w:sz w:val="18"/>
                <w:szCs w:val="18"/>
              </w:rPr>
            </w:pPr>
            <w:r w:rsidRPr="00464135">
              <w:rPr>
                <w:rFonts w:cs="Arial"/>
                <w:sz w:val="18"/>
                <w:szCs w:val="18"/>
              </w:rPr>
              <w:t>Saved Script</w:t>
            </w:r>
          </w:p>
        </w:tc>
        <w:tc>
          <w:tcPr>
            <w:tcW w:w="3977" w:type="dxa"/>
            <w:tcMar>
              <w:top w:w="14" w:type="dxa"/>
              <w:left w:w="115" w:type="dxa"/>
              <w:bottom w:w="14" w:type="dxa"/>
              <w:right w:w="115" w:type="dxa"/>
            </w:tcMar>
          </w:tcPr>
          <w:p w:rsidR="00E60DAB" w:rsidRPr="00464135" w:rsidRDefault="00B1540D" w:rsidP="00907969">
            <w:pPr>
              <w:rPr>
                <w:rFonts w:cs="Arial"/>
                <w:sz w:val="18"/>
                <w:szCs w:val="18"/>
              </w:rPr>
            </w:pPr>
            <w:r w:rsidRPr="00464135">
              <w:rPr>
                <w:rFonts w:cs="Arial"/>
                <w:sz w:val="18"/>
                <w:szCs w:val="18"/>
              </w:rPr>
              <w:t>ReportFile1.txt</w:t>
            </w:r>
          </w:p>
        </w:tc>
        <w:tc>
          <w:tcPr>
            <w:tcW w:w="2790" w:type="dxa"/>
            <w:tcMar>
              <w:top w:w="14" w:type="dxa"/>
              <w:left w:w="115" w:type="dxa"/>
              <w:bottom w:w="14" w:type="dxa"/>
              <w:right w:w="115" w:type="dxa"/>
            </w:tcMar>
          </w:tcPr>
          <w:p w:rsidR="00E60DAB" w:rsidRPr="00464135" w:rsidRDefault="00B1540D" w:rsidP="00907969">
            <w:pPr>
              <w:rPr>
                <w:rFonts w:cs="Arial"/>
                <w:sz w:val="18"/>
                <w:szCs w:val="18"/>
              </w:rPr>
            </w:pPr>
            <w:r w:rsidRPr="00464135">
              <w:rPr>
                <w:rFonts w:cs="Arial"/>
                <w:sz w:val="18"/>
                <w:szCs w:val="18"/>
              </w:rPr>
              <w:t>ReportFile1.txt</w:t>
            </w:r>
          </w:p>
        </w:tc>
      </w:tr>
      <w:tr w:rsidR="00E60DAB" w:rsidRPr="00464135" w:rsidTr="002577B2">
        <w:tc>
          <w:tcPr>
            <w:tcW w:w="1089" w:type="dxa"/>
            <w:vMerge w:val="restart"/>
            <w:tcMar>
              <w:top w:w="14" w:type="dxa"/>
              <w:left w:w="115" w:type="dxa"/>
              <w:bottom w:w="14" w:type="dxa"/>
              <w:right w:w="115" w:type="dxa"/>
            </w:tcMar>
            <w:vAlign w:val="center"/>
          </w:tcPr>
          <w:p w:rsidR="00E60DAB" w:rsidRPr="00464135" w:rsidRDefault="00411672" w:rsidP="0022608A">
            <w:pPr>
              <w:jc w:val="center"/>
              <w:rPr>
                <w:rFonts w:cs="Arial"/>
                <w:sz w:val="18"/>
                <w:szCs w:val="18"/>
              </w:rPr>
            </w:pPr>
            <w:r w:rsidRPr="00464135">
              <w:rPr>
                <w:rFonts w:cs="Arial"/>
                <w:sz w:val="18"/>
                <w:szCs w:val="18"/>
              </w:rPr>
              <w:t>Ephemeris File</w:t>
            </w:r>
          </w:p>
        </w:tc>
        <w:tc>
          <w:tcPr>
            <w:tcW w:w="1438" w:type="dxa"/>
            <w:tcMar>
              <w:top w:w="14" w:type="dxa"/>
              <w:left w:w="115" w:type="dxa"/>
              <w:bottom w:w="14" w:type="dxa"/>
              <w:right w:w="115" w:type="dxa"/>
            </w:tcMar>
          </w:tcPr>
          <w:p w:rsidR="00E60DAB" w:rsidRPr="00464135" w:rsidRDefault="002577B2" w:rsidP="00907969">
            <w:pPr>
              <w:rPr>
                <w:rFonts w:cs="Arial"/>
                <w:sz w:val="18"/>
                <w:szCs w:val="18"/>
              </w:rPr>
            </w:pPr>
            <w:r>
              <w:rPr>
                <w:rFonts w:cs="Arial"/>
                <w:sz w:val="18"/>
                <w:szCs w:val="18"/>
              </w:rPr>
              <w:t xml:space="preserve">Resource </w:t>
            </w:r>
            <w:r w:rsidR="00411672" w:rsidRPr="00464135">
              <w:rPr>
                <w:rFonts w:cs="Arial"/>
                <w:sz w:val="18"/>
                <w:szCs w:val="18"/>
              </w:rPr>
              <w:t>Panel</w:t>
            </w:r>
          </w:p>
        </w:tc>
        <w:tc>
          <w:tcPr>
            <w:tcW w:w="3977" w:type="dxa"/>
            <w:tcMar>
              <w:top w:w="14" w:type="dxa"/>
              <w:left w:w="115" w:type="dxa"/>
              <w:bottom w:w="14" w:type="dxa"/>
              <w:right w:w="115" w:type="dxa"/>
            </w:tcMar>
          </w:tcPr>
          <w:p w:rsidR="00E60DAB" w:rsidRPr="00464135" w:rsidRDefault="00411672" w:rsidP="00907969">
            <w:pPr>
              <w:rPr>
                <w:rFonts w:cs="Arial"/>
                <w:sz w:val="18"/>
                <w:szCs w:val="18"/>
              </w:rPr>
            </w:pPr>
            <w:r w:rsidRPr="00464135">
              <w:rPr>
                <w:rFonts w:cs="Arial"/>
                <w:sz w:val="18"/>
                <w:szCs w:val="18"/>
              </w:rPr>
              <w:t>EphemerisFile1.data</w:t>
            </w:r>
          </w:p>
        </w:tc>
        <w:tc>
          <w:tcPr>
            <w:tcW w:w="2790" w:type="dxa"/>
            <w:tcMar>
              <w:top w:w="14" w:type="dxa"/>
              <w:left w:w="115" w:type="dxa"/>
              <w:bottom w:w="14" w:type="dxa"/>
              <w:right w:w="115" w:type="dxa"/>
            </w:tcMar>
          </w:tcPr>
          <w:p w:rsidR="00E60DAB" w:rsidRPr="00464135" w:rsidRDefault="00411672" w:rsidP="00907969">
            <w:pPr>
              <w:rPr>
                <w:rFonts w:cs="Arial"/>
                <w:sz w:val="18"/>
                <w:szCs w:val="18"/>
              </w:rPr>
            </w:pPr>
            <w:r w:rsidRPr="00464135">
              <w:rPr>
                <w:rFonts w:cs="Arial"/>
                <w:sz w:val="18"/>
                <w:szCs w:val="18"/>
              </w:rPr>
              <w:t>EphemerisFile1.data</w:t>
            </w:r>
          </w:p>
        </w:tc>
      </w:tr>
      <w:tr w:rsidR="00E60DAB" w:rsidRPr="00464135" w:rsidTr="002577B2">
        <w:tc>
          <w:tcPr>
            <w:tcW w:w="1089" w:type="dxa"/>
            <w:vMerge/>
            <w:tcMar>
              <w:top w:w="14" w:type="dxa"/>
              <w:left w:w="115" w:type="dxa"/>
              <w:bottom w:w="14" w:type="dxa"/>
              <w:right w:w="115" w:type="dxa"/>
            </w:tcMar>
            <w:vAlign w:val="center"/>
          </w:tcPr>
          <w:p w:rsidR="00E60DAB" w:rsidRPr="00464135" w:rsidRDefault="00E60DAB" w:rsidP="0022608A">
            <w:pPr>
              <w:jc w:val="center"/>
              <w:rPr>
                <w:rFonts w:cs="Arial"/>
                <w:sz w:val="18"/>
                <w:szCs w:val="18"/>
              </w:rPr>
            </w:pPr>
          </w:p>
        </w:tc>
        <w:tc>
          <w:tcPr>
            <w:tcW w:w="1438" w:type="dxa"/>
            <w:tcMar>
              <w:top w:w="14" w:type="dxa"/>
              <w:left w:w="115" w:type="dxa"/>
              <w:bottom w:w="14" w:type="dxa"/>
              <w:right w:w="115" w:type="dxa"/>
            </w:tcMar>
          </w:tcPr>
          <w:p w:rsidR="00E60DAB" w:rsidRPr="00464135" w:rsidRDefault="00411672" w:rsidP="00907969">
            <w:pPr>
              <w:rPr>
                <w:rFonts w:cs="Arial"/>
                <w:sz w:val="18"/>
                <w:szCs w:val="18"/>
              </w:rPr>
            </w:pPr>
            <w:r w:rsidRPr="00464135">
              <w:rPr>
                <w:rFonts w:cs="Arial"/>
                <w:sz w:val="18"/>
                <w:szCs w:val="18"/>
              </w:rPr>
              <w:t>Show Script</w:t>
            </w:r>
          </w:p>
        </w:tc>
        <w:tc>
          <w:tcPr>
            <w:tcW w:w="3977" w:type="dxa"/>
            <w:tcMar>
              <w:top w:w="14" w:type="dxa"/>
              <w:left w:w="115" w:type="dxa"/>
              <w:bottom w:w="14" w:type="dxa"/>
              <w:right w:w="115" w:type="dxa"/>
            </w:tcMar>
          </w:tcPr>
          <w:p w:rsidR="00E60DAB" w:rsidRPr="00464135" w:rsidRDefault="00411672" w:rsidP="00907969">
            <w:pPr>
              <w:rPr>
                <w:rFonts w:cs="Arial"/>
                <w:sz w:val="18"/>
                <w:szCs w:val="18"/>
              </w:rPr>
            </w:pPr>
            <w:r w:rsidRPr="00464135">
              <w:rPr>
                <w:rFonts w:cs="Arial"/>
                <w:sz w:val="18"/>
                <w:szCs w:val="18"/>
              </w:rPr>
              <w:t>EphemerisFile1.data</w:t>
            </w:r>
          </w:p>
        </w:tc>
        <w:tc>
          <w:tcPr>
            <w:tcW w:w="2790" w:type="dxa"/>
            <w:tcMar>
              <w:top w:w="14" w:type="dxa"/>
              <w:left w:w="115" w:type="dxa"/>
              <w:bottom w:w="14" w:type="dxa"/>
              <w:right w:w="115" w:type="dxa"/>
            </w:tcMar>
          </w:tcPr>
          <w:p w:rsidR="00E60DAB" w:rsidRPr="00464135" w:rsidRDefault="00411672" w:rsidP="00907969">
            <w:pPr>
              <w:rPr>
                <w:rFonts w:cs="Arial"/>
                <w:sz w:val="18"/>
                <w:szCs w:val="18"/>
              </w:rPr>
            </w:pPr>
            <w:r w:rsidRPr="00464135">
              <w:rPr>
                <w:rFonts w:cs="Arial"/>
                <w:sz w:val="18"/>
                <w:szCs w:val="18"/>
              </w:rPr>
              <w:t>EphemerisFile1.data</w:t>
            </w:r>
          </w:p>
        </w:tc>
      </w:tr>
      <w:tr w:rsidR="00E60DAB" w:rsidRPr="00464135" w:rsidTr="002577B2">
        <w:tc>
          <w:tcPr>
            <w:tcW w:w="1089" w:type="dxa"/>
            <w:vMerge/>
            <w:tcMar>
              <w:top w:w="14" w:type="dxa"/>
              <w:left w:w="115" w:type="dxa"/>
              <w:bottom w:w="14" w:type="dxa"/>
              <w:right w:w="115" w:type="dxa"/>
            </w:tcMar>
            <w:vAlign w:val="center"/>
          </w:tcPr>
          <w:p w:rsidR="00E60DAB" w:rsidRPr="00464135" w:rsidRDefault="00E60DAB" w:rsidP="0022608A">
            <w:pPr>
              <w:jc w:val="center"/>
              <w:rPr>
                <w:rFonts w:cs="Arial"/>
                <w:sz w:val="18"/>
                <w:szCs w:val="18"/>
              </w:rPr>
            </w:pPr>
          </w:p>
        </w:tc>
        <w:tc>
          <w:tcPr>
            <w:tcW w:w="1438" w:type="dxa"/>
            <w:tcMar>
              <w:top w:w="14" w:type="dxa"/>
              <w:left w:w="115" w:type="dxa"/>
              <w:bottom w:w="14" w:type="dxa"/>
              <w:right w:w="115" w:type="dxa"/>
            </w:tcMar>
          </w:tcPr>
          <w:p w:rsidR="00E60DAB" w:rsidRPr="00464135" w:rsidRDefault="00411672" w:rsidP="00907969">
            <w:pPr>
              <w:rPr>
                <w:rFonts w:cs="Arial"/>
                <w:sz w:val="18"/>
                <w:szCs w:val="18"/>
              </w:rPr>
            </w:pPr>
            <w:r w:rsidRPr="00464135">
              <w:rPr>
                <w:rFonts w:cs="Arial"/>
                <w:sz w:val="18"/>
                <w:szCs w:val="18"/>
              </w:rPr>
              <w:t>Saved Script</w:t>
            </w:r>
          </w:p>
        </w:tc>
        <w:tc>
          <w:tcPr>
            <w:tcW w:w="3977" w:type="dxa"/>
            <w:tcMar>
              <w:top w:w="14" w:type="dxa"/>
              <w:left w:w="115" w:type="dxa"/>
              <w:bottom w:w="14" w:type="dxa"/>
              <w:right w:w="115" w:type="dxa"/>
            </w:tcMar>
          </w:tcPr>
          <w:p w:rsidR="00E60DAB" w:rsidRPr="00464135" w:rsidRDefault="00411672" w:rsidP="00907969">
            <w:pPr>
              <w:rPr>
                <w:rFonts w:cs="Arial"/>
                <w:sz w:val="18"/>
                <w:szCs w:val="18"/>
              </w:rPr>
            </w:pPr>
            <w:r w:rsidRPr="00464135">
              <w:rPr>
                <w:rFonts w:cs="Arial"/>
                <w:sz w:val="18"/>
                <w:szCs w:val="18"/>
              </w:rPr>
              <w:t>EphemerisFile1.data</w:t>
            </w:r>
          </w:p>
        </w:tc>
        <w:tc>
          <w:tcPr>
            <w:tcW w:w="2790" w:type="dxa"/>
            <w:tcMar>
              <w:top w:w="14" w:type="dxa"/>
              <w:left w:w="115" w:type="dxa"/>
              <w:bottom w:w="14" w:type="dxa"/>
              <w:right w:w="115" w:type="dxa"/>
            </w:tcMar>
          </w:tcPr>
          <w:p w:rsidR="00E60DAB" w:rsidRPr="00464135" w:rsidRDefault="00411672" w:rsidP="00907969">
            <w:pPr>
              <w:rPr>
                <w:rFonts w:cs="Arial"/>
                <w:sz w:val="18"/>
                <w:szCs w:val="18"/>
              </w:rPr>
            </w:pPr>
            <w:r w:rsidRPr="00464135">
              <w:rPr>
                <w:rFonts w:cs="Arial"/>
                <w:sz w:val="18"/>
                <w:szCs w:val="18"/>
              </w:rPr>
              <w:t>EphemeirsFile1.data</w:t>
            </w:r>
          </w:p>
        </w:tc>
      </w:tr>
      <w:tr w:rsidR="00411672" w:rsidRPr="00464135" w:rsidTr="002577B2">
        <w:tc>
          <w:tcPr>
            <w:tcW w:w="1089" w:type="dxa"/>
            <w:vMerge w:val="restart"/>
            <w:tcMar>
              <w:top w:w="14" w:type="dxa"/>
              <w:left w:w="115" w:type="dxa"/>
              <w:bottom w:w="14" w:type="dxa"/>
              <w:right w:w="115" w:type="dxa"/>
            </w:tcMar>
            <w:vAlign w:val="center"/>
          </w:tcPr>
          <w:p w:rsidR="00411672" w:rsidRPr="00464135" w:rsidRDefault="00411672" w:rsidP="00907969">
            <w:pPr>
              <w:jc w:val="center"/>
              <w:rPr>
                <w:rFonts w:cs="Arial"/>
                <w:sz w:val="18"/>
                <w:szCs w:val="18"/>
              </w:rPr>
            </w:pPr>
            <w:r w:rsidRPr="00464135">
              <w:rPr>
                <w:rFonts w:cs="Arial"/>
                <w:sz w:val="18"/>
                <w:szCs w:val="18"/>
              </w:rPr>
              <w:t>DC Report File</w:t>
            </w:r>
          </w:p>
        </w:tc>
        <w:tc>
          <w:tcPr>
            <w:tcW w:w="1438" w:type="dxa"/>
            <w:tcMar>
              <w:top w:w="14" w:type="dxa"/>
              <w:left w:w="115" w:type="dxa"/>
              <w:bottom w:w="14" w:type="dxa"/>
              <w:right w:w="115" w:type="dxa"/>
            </w:tcMar>
          </w:tcPr>
          <w:p w:rsidR="00411672" w:rsidRPr="00464135" w:rsidRDefault="002577B2" w:rsidP="00907969">
            <w:pPr>
              <w:rPr>
                <w:rFonts w:cs="Arial"/>
                <w:sz w:val="18"/>
                <w:szCs w:val="18"/>
              </w:rPr>
            </w:pPr>
            <w:r>
              <w:rPr>
                <w:rFonts w:cs="Arial"/>
                <w:sz w:val="18"/>
                <w:szCs w:val="18"/>
              </w:rPr>
              <w:t xml:space="preserve">Resource </w:t>
            </w:r>
            <w:r w:rsidR="00411672" w:rsidRPr="00464135">
              <w:rPr>
                <w:rFonts w:cs="Arial"/>
                <w:sz w:val="18"/>
                <w:szCs w:val="18"/>
              </w:rPr>
              <w:t>Panel</w:t>
            </w:r>
          </w:p>
        </w:tc>
        <w:tc>
          <w:tcPr>
            <w:tcW w:w="3977" w:type="dxa"/>
            <w:tcMar>
              <w:top w:w="14" w:type="dxa"/>
              <w:left w:w="115" w:type="dxa"/>
              <w:bottom w:w="14" w:type="dxa"/>
              <w:right w:w="115" w:type="dxa"/>
            </w:tcMar>
          </w:tcPr>
          <w:p w:rsidR="00411672" w:rsidRPr="00464135" w:rsidRDefault="00411672" w:rsidP="00907969">
            <w:pPr>
              <w:rPr>
                <w:rFonts w:cs="Arial"/>
                <w:sz w:val="18"/>
                <w:szCs w:val="18"/>
              </w:rPr>
            </w:pPr>
            <w:r w:rsidRPr="00464135">
              <w:rPr>
                <w:rFonts w:cs="Arial"/>
                <w:sz w:val="18"/>
                <w:szCs w:val="18"/>
              </w:rPr>
              <w:t>DifferentialCorrectorDC1.data</w:t>
            </w:r>
          </w:p>
        </w:tc>
        <w:tc>
          <w:tcPr>
            <w:tcW w:w="2790" w:type="dxa"/>
            <w:tcMar>
              <w:top w:w="14" w:type="dxa"/>
              <w:left w:w="115" w:type="dxa"/>
              <w:bottom w:w="14" w:type="dxa"/>
              <w:right w:w="115" w:type="dxa"/>
            </w:tcMar>
          </w:tcPr>
          <w:p w:rsidR="00411672" w:rsidRPr="00464135" w:rsidRDefault="00411672" w:rsidP="00907969">
            <w:pPr>
              <w:rPr>
                <w:rFonts w:cs="Arial"/>
                <w:sz w:val="18"/>
                <w:szCs w:val="18"/>
              </w:rPr>
            </w:pPr>
            <w:r w:rsidRPr="00464135">
              <w:rPr>
                <w:rFonts w:cs="Arial"/>
                <w:sz w:val="18"/>
                <w:szCs w:val="18"/>
              </w:rPr>
              <w:t>DifferentialCorrectorDC1.data</w:t>
            </w:r>
          </w:p>
        </w:tc>
      </w:tr>
      <w:tr w:rsidR="00411672" w:rsidRPr="00464135" w:rsidTr="002577B2">
        <w:tc>
          <w:tcPr>
            <w:tcW w:w="1089" w:type="dxa"/>
            <w:vMerge/>
            <w:tcMar>
              <w:top w:w="14" w:type="dxa"/>
              <w:left w:w="115" w:type="dxa"/>
              <w:bottom w:w="14" w:type="dxa"/>
              <w:right w:w="115" w:type="dxa"/>
            </w:tcMar>
            <w:vAlign w:val="center"/>
          </w:tcPr>
          <w:p w:rsidR="00411672" w:rsidRPr="00464135" w:rsidRDefault="00411672" w:rsidP="0022608A">
            <w:pPr>
              <w:jc w:val="center"/>
              <w:rPr>
                <w:rFonts w:cs="Arial"/>
                <w:sz w:val="18"/>
                <w:szCs w:val="18"/>
              </w:rPr>
            </w:pPr>
          </w:p>
        </w:tc>
        <w:tc>
          <w:tcPr>
            <w:tcW w:w="1438" w:type="dxa"/>
            <w:tcMar>
              <w:top w:w="14" w:type="dxa"/>
              <w:left w:w="115" w:type="dxa"/>
              <w:bottom w:w="14" w:type="dxa"/>
              <w:right w:w="115" w:type="dxa"/>
            </w:tcMar>
          </w:tcPr>
          <w:p w:rsidR="00411672" w:rsidRPr="00464135" w:rsidRDefault="00411672" w:rsidP="00907969">
            <w:pPr>
              <w:rPr>
                <w:rFonts w:cs="Arial"/>
                <w:sz w:val="18"/>
                <w:szCs w:val="18"/>
              </w:rPr>
            </w:pPr>
            <w:r w:rsidRPr="00464135">
              <w:rPr>
                <w:rFonts w:cs="Arial"/>
                <w:sz w:val="18"/>
                <w:szCs w:val="18"/>
              </w:rPr>
              <w:t>Show Script</w:t>
            </w:r>
          </w:p>
        </w:tc>
        <w:tc>
          <w:tcPr>
            <w:tcW w:w="3977" w:type="dxa"/>
            <w:tcMar>
              <w:top w:w="14" w:type="dxa"/>
              <w:left w:w="115" w:type="dxa"/>
              <w:bottom w:w="14" w:type="dxa"/>
              <w:right w:w="115" w:type="dxa"/>
            </w:tcMar>
          </w:tcPr>
          <w:p w:rsidR="00411672" w:rsidRPr="00464135" w:rsidRDefault="00411672" w:rsidP="00907969">
            <w:pPr>
              <w:rPr>
                <w:rFonts w:cs="Arial"/>
                <w:sz w:val="18"/>
                <w:szCs w:val="18"/>
              </w:rPr>
            </w:pPr>
            <w:r w:rsidRPr="00464135">
              <w:rPr>
                <w:rFonts w:cs="Arial"/>
                <w:sz w:val="18"/>
                <w:szCs w:val="18"/>
              </w:rPr>
              <w:t>DifferentialCorrectorDC1.data</w:t>
            </w:r>
          </w:p>
        </w:tc>
        <w:tc>
          <w:tcPr>
            <w:tcW w:w="2790" w:type="dxa"/>
            <w:tcMar>
              <w:top w:w="14" w:type="dxa"/>
              <w:left w:w="115" w:type="dxa"/>
              <w:bottom w:w="14" w:type="dxa"/>
              <w:right w:w="115" w:type="dxa"/>
            </w:tcMar>
          </w:tcPr>
          <w:p w:rsidR="00411672" w:rsidRPr="00464135" w:rsidRDefault="00411672" w:rsidP="00907969">
            <w:pPr>
              <w:rPr>
                <w:rFonts w:cs="Arial"/>
                <w:sz w:val="18"/>
                <w:szCs w:val="18"/>
              </w:rPr>
            </w:pPr>
            <w:r w:rsidRPr="00464135">
              <w:rPr>
                <w:rFonts w:cs="Arial"/>
                <w:sz w:val="18"/>
                <w:szCs w:val="18"/>
              </w:rPr>
              <w:t>DifferentialCorrectorDC1.data</w:t>
            </w:r>
          </w:p>
        </w:tc>
      </w:tr>
      <w:tr w:rsidR="00411672" w:rsidRPr="00464135" w:rsidTr="002577B2">
        <w:tc>
          <w:tcPr>
            <w:tcW w:w="1089" w:type="dxa"/>
            <w:vMerge/>
            <w:tcMar>
              <w:top w:w="14" w:type="dxa"/>
              <w:left w:w="115" w:type="dxa"/>
              <w:bottom w:w="14" w:type="dxa"/>
              <w:right w:w="115" w:type="dxa"/>
            </w:tcMar>
            <w:vAlign w:val="center"/>
          </w:tcPr>
          <w:p w:rsidR="00411672" w:rsidRPr="00464135" w:rsidRDefault="00411672" w:rsidP="0022608A">
            <w:pPr>
              <w:jc w:val="center"/>
              <w:rPr>
                <w:rFonts w:cs="Arial"/>
                <w:sz w:val="18"/>
                <w:szCs w:val="18"/>
              </w:rPr>
            </w:pPr>
          </w:p>
        </w:tc>
        <w:tc>
          <w:tcPr>
            <w:tcW w:w="1438" w:type="dxa"/>
            <w:tcMar>
              <w:top w:w="14" w:type="dxa"/>
              <w:left w:w="115" w:type="dxa"/>
              <w:bottom w:w="14" w:type="dxa"/>
              <w:right w:w="115" w:type="dxa"/>
            </w:tcMar>
          </w:tcPr>
          <w:p w:rsidR="00411672" w:rsidRPr="00464135" w:rsidRDefault="00411672" w:rsidP="00907969">
            <w:pPr>
              <w:rPr>
                <w:rFonts w:cs="Arial"/>
                <w:sz w:val="18"/>
                <w:szCs w:val="18"/>
              </w:rPr>
            </w:pPr>
            <w:r w:rsidRPr="00464135">
              <w:rPr>
                <w:rFonts w:cs="Arial"/>
                <w:sz w:val="18"/>
                <w:szCs w:val="18"/>
              </w:rPr>
              <w:t>Saved Script</w:t>
            </w:r>
          </w:p>
        </w:tc>
        <w:tc>
          <w:tcPr>
            <w:tcW w:w="3977" w:type="dxa"/>
            <w:tcMar>
              <w:top w:w="14" w:type="dxa"/>
              <w:left w:w="115" w:type="dxa"/>
              <w:bottom w:w="14" w:type="dxa"/>
              <w:right w:w="115" w:type="dxa"/>
            </w:tcMar>
          </w:tcPr>
          <w:p w:rsidR="00411672" w:rsidRPr="00464135" w:rsidRDefault="00411672" w:rsidP="00907969">
            <w:pPr>
              <w:rPr>
                <w:rFonts w:cs="Arial"/>
                <w:sz w:val="18"/>
                <w:szCs w:val="18"/>
              </w:rPr>
            </w:pPr>
            <w:r w:rsidRPr="00464135">
              <w:rPr>
                <w:rFonts w:cs="Arial"/>
                <w:sz w:val="18"/>
                <w:szCs w:val="18"/>
              </w:rPr>
              <w:t>DifferentialCorrectorDC1.data</w:t>
            </w:r>
          </w:p>
        </w:tc>
        <w:tc>
          <w:tcPr>
            <w:tcW w:w="2790" w:type="dxa"/>
            <w:tcMar>
              <w:top w:w="14" w:type="dxa"/>
              <w:left w:w="115" w:type="dxa"/>
              <w:bottom w:w="14" w:type="dxa"/>
              <w:right w:w="115" w:type="dxa"/>
            </w:tcMar>
          </w:tcPr>
          <w:p w:rsidR="00411672" w:rsidRPr="00464135" w:rsidRDefault="00411672" w:rsidP="00907969">
            <w:pPr>
              <w:rPr>
                <w:rFonts w:cs="Arial"/>
                <w:sz w:val="18"/>
                <w:szCs w:val="18"/>
              </w:rPr>
            </w:pPr>
            <w:r w:rsidRPr="00464135">
              <w:rPr>
                <w:rFonts w:cs="Arial"/>
                <w:sz w:val="18"/>
                <w:szCs w:val="18"/>
              </w:rPr>
              <w:t>DifferentialCorrectorDC1.data</w:t>
            </w:r>
          </w:p>
        </w:tc>
      </w:tr>
      <w:tr w:rsidR="00411672" w:rsidRPr="00464135" w:rsidTr="002577B2">
        <w:tc>
          <w:tcPr>
            <w:tcW w:w="1089" w:type="dxa"/>
            <w:vMerge w:val="restart"/>
            <w:tcMar>
              <w:top w:w="14" w:type="dxa"/>
              <w:left w:w="115" w:type="dxa"/>
              <w:bottom w:w="14" w:type="dxa"/>
              <w:right w:w="115" w:type="dxa"/>
            </w:tcMar>
            <w:vAlign w:val="center"/>
          </w:tcPr>
          <w:p w:rsidR="00411672" w:rsidRPr="00464135" w:rsidRDefault="001E6370" w:rsidP="0022608A">
            <w:pPr>
              <w:jc w:val="center"/>
              <w:rPr>
                <w:rFonts w:cs="Arial"/>
                <w:sz w:val="18"/>
                <w:szCs w:val="18"/>
              </w:rPr>
            </w:pPr>
            <w:r w:rsidRPr="00464135">
              <w:rPr>
                <w:rFonts w:cs="Arial"/>
                <w:sz w:val="18"/>
                <w:szCs w:val="18"/>
              </w:rPr>
              <w:t>Eclipse Locator</w:t>
            </w:r>
          </w:p>
        </w:tc>
        <w:tc>
          <w:tcPr>
            <w:tcW w:w="1438" w:type="dxa"/>
            <w:tcMar>
              <w:top w:w="14" w:type="dxa"/>
              <w:left w:w="115" w:type="dxa"/>
              <w:bottom w:w="14" w:type="dxa"/>
              <w:right w:w="115" w:type="dxa"/>
            </w:tcMar>
          </w:tcPr>
          <w:p w:rsidR="00411672" w:rsidRPr="00464135" w:rsidRDefault="002577B2" w:rsidP="00907969">
            <w:pPr>
              <w:rPr>
                <w:rFonts w:cs="Arial"/>
                <w:sz w:val="18"/>
                <w:szCs w:val="18"/>
              </w:rPr>
            </w:pPr>
            <w:r>
              <w:rPr>
                <w:rFonts w:cs="Arial"/>
                <w:sz w:val="18"/>
                <w:szCs w:val="18"/>
              </w:rPr>
              <w:t xml:space="preserve">Resource </w:t>
            </w:r>
            <w:r w:rsidR="001E6370" w:rsidRPr="00464135">
              <w:rPr>
                <w:rFonts w:cs="Arial"/>
                <w:sz w:val="18"/>
                <w:szCs w:val="18"/>
              </w:rPr>
              <w:t>Panel</w:t>
            </w:r>
          </w:p>
        </w:tc>
        <w:tc>
          <w:tcPr>
            <w:tcW w:w="3977" w:type="dxa"/>
            <w:tcMar>
              <w:top w:w="14" w:type="dxa"/>
              <w:left w:w="115" w:type="dxa"/>
              <w:bottom w:w="14" w:type="dxa"/>
              <w:right w:w="115" w:type="dxa"/>
            </w:tcMar>
          </w:tcPr>
          <w:p w:rsidR="00411672" w:rsidRPr="00464135" w:rsidRDefault="001E6370" w:rsidP="00907969">
            <w:pPr>
              <w:rPr>
                <w:rFonts w:cs="Arial"/>
                <w:sz w:val="18"/>
                <w:szCs w:val="18"/>
              </w:rPr>
            </w:pPr>
            <w:r w:rsidRPr="00464135">
              <w:rPr>
                <w:rFonts w:cs="Arial"/>
                <w:sz w:val="18"/>
                <w:szCs w:val="18"/>
              </w:rPr>
              <w:t>LocatedEvents.txt</w:t>
            </w:r>
          </w:p>
        </w:tc>
        <w:tc>
          <w:tcPr>
            <w:tcW w:w="2790" w:type="dxa"/>
            <w:tcMar>
              <w:top w:w="14" w:type="dxa"/>
              <w:left w:w="115" w:type="dxa"/>
              <w:bottom w:w="14" w:type="dxa"/>
              <w:right w:w="115" w:type="dxa"/>
            </w:tcMar>
          </w:tcPr>
          <w:p w:rsidR="00411672" w:rsidRPr="00464135" w:rsidRDefault="001E6370" w:rsidP="00907969">
            <w:pPr>
              <w:rPr>
                <w:rFonts w:cs="Arial"/>
                <w:sz w:val="18"/>
                <w:szCs w:val="18"/>
              </w:rPr>
            </w:pPr>
            <w:r w:rsidRPr="00464135">
              <w:rPr>
                <w:rFonts w:cs="Arial"/>
                <w:sz w:val="18"/>
                <w:szCs w:val="18"/>
              </w:rPr>
              <w:t>LocatedEvents.txt</w:t>
            </w:r>
          </w:p>
        </w:tc>
      </w:tr>
      <w:tr w:rsidR="00411672" w:rsidRPr="00464135" w:rsidTr="002577B2">
        <w:tc>
          <w:tcPr>
            <w:tcW w:w="1089" w:type="dxa"/>
            <w:vMerge/>
            <w:tcMar>
              <w:top w:w="14" w:type="dxa"/>
              <w:left w:w="115" w:type="dxa"/>
              <w:bottom w:w="14" w:type="dxa"/>
              <w:right w:w="115" w:type="dxa"/>
            </w:tcMar>
            <w:vAlign w:val="center"/>
          </w:tcPr>
          <w:p w:rsidR="00411672" w:rsidRPr="00464135" w:rsidRDefault="00411672" w:rsidP="0022608A">
            <w:pPr>
              <w:jc w:val="center"/>
              <w:rPr>
                <w:rFonts w:cs="Arial"/>
                <w:sz w:val="18"/>
                <w:szCs w:val="18"/>
              </w:rPr>
            </w:pPr>
          </w:p>
        </w:tc>
        <w:tc>
          <w:tcPr>
            <w:tcW w:w="1438" w:type="dxa"/>
            <w:tcMar>
              <w:top w:w="14" w:type="dxa"/>
              <w:left w:w="115" w:type="dxa"/>
              <w:bottom w:w="14" w:type="dxa"/>
              <w:right w:w="115" w:type="dxa"/>
            </w:tcMar>
          </w:tcPr>
          <w:p w:rsidR="00411672" w:rsidRPr="00464135" w:rsidRDefault="001E6370" w:rsidP="00907969">
            <w:pPr>
              <w:rPr>
                <w:rFonts w:cs="Arial"/>
                <w:sz w:val="18"/>
                <w:szCs w:val="18"/>
              </w:rPr>
            </w:pPr>
            <w:r w:rsidRPr="00464135">
              <w:rPr>
                <w:rFonts w:cs="Arial"/>
                <w:sz w:val="18"/>
                <w:szCs w:val="18"/>
              </w:rPr>
              <w:t>Show Script</w:t>
            </w:r>
          </w:p>
        </w:tc>
        <w:tc>
          <w:tcPr>
            <w:tcW w:w="3977" w:type="dxa"/>
            <w:tcMar>
              <w:top w:w="14" w:type="dxa"/>
              <w:left w:w="115" w:type="dxa"/>
              <w:bottom w:w="14" w:type="dxa"/>
              <w:right w:w="115" w:type="dxa"/>
            </w:tcMar>
          </w:tcPr>
          <w:p w:rsidR="00411672" w:rsidRPr="00464135" w:rsidRDefault="001E6370" w:rsidP="00907969">
            <w:pPr>
              <w:rPr>
                <w:rFonts w:cs="Arial"/>
                <w:sz w:val="18"/>
                <w:szCs w:val="18"/>
              </w:rPr>
            </w:pPr>
            <w:r w:rsidRPr="00464135">
              <w:rPr>
                <w:rFonts w:cs="Arial"/>
                <w:sz w:val="18"/>
                <w:szCs w:val="18"/>
              </w:rPr>
              <w:t>LocatedEvents.txt</w:t>
            </w:r>
          </w:p>
        </w:tc>
        <w:tc>
          <w:tcPr>
            <w:tcW w:w="2790" w:type="dxa"/>
            <w:tcMar>
              <w:top w:w="14" w:type="dxa"/>
              <w:left w:w="115" w:type="dxa"/>
              <w:bottom w:w="14" w:type="dxa"/>
              <w:right w:w="115" w:type="dxa"/>
            </w:tcMar>
          </w:tcPr>
          <w:p w:rsidR="00411672" w:rsidRPr="00464135" w:rsidRDefault="001E6370" w:rsidP="00907969">
            <w:pPr>
              <w:rPr>
                <w:rFonts w:cs="Arial"/>
                <w:sz w:val="18"/>
                <w:szCs w:val="18"/>
              </w:rPr>
            </w:pPr>
            <w:r w:rsidRPr="00464135">
              <w:rPr>
                <w:rFonts w:cs="Arial"/>
                <w:sz w:val="18"/>
                <w:szCs w:val="18"/>
              </w:rPr>
              <w:t>LocatedEvents.txt</w:t>
            </w:r>
          </w:p>
        </w:tc>
      </w:tr>
      <w:tr w:rsidR="00411672" w:rsidRPr="00464135" w:rsidTr="002577B2">
        <w:tc>
          <w:tcPr>
            <w:tcW w:w="1089" w:type="dxa"/>
            <w:vMerge/>
            <w:tcMar>
              <w:top w:w="14" w:type="dxa"/>
              <w:left w:w="115" w:type="dxa"/>
              <w:bottom w:w="14" w:type="dxa"/>
              <w:right w:w="115" w:type="dxa"/>
            </w:tcMar>
            <w:vAlign w:val="center"/>
          </w:tcPr>
          <w:p w:rsidR="00411672" w:rsidRPr="00464135" w:rsidRDefault="00411672" w:rsidP="0022608A">
            <w:pPr>
              <w:jc w:val="center"/>
              <w:rPr>
                <w:rFonts w:cs="Arial"/>
                <w:sz w:val="18"/>
                <w:szCs w:val="18"/>
              </w:rPr>
            </w:pPr>
          </w:p>
        </w:tc>
        <w:tc>
          <w:tcPr>
            <w:tcW w:w="1438" w:type="dxa"/>
            <w:tcMar>
              <w:top w:w="14" w:type="dxa"/>
              <w:left w:w="115" w:type="dxa"/>
              <w:bottom w:w="14" w:type="dxa"/>
              <w:right w:w="115" w:type="dxa"/>
            </w:tcMar>
          </w:tcPr>
          <w:p w:rsidR="00411672" w:rsidRPr="00464135" w:rsidRDefault="001E6370" w:rsidP="00907969">
            <w:pPr>
              <w:rPr>
                <w:rFonts w:cs="Arial"/>
                <w:sz w:val="18"/>
                <w:szCs w:val="18"/>
              </w:rPr>
            </w:pPr>
            <w:r w:rsidRPr="00464135">
              <w:rPr>
                <w:rFonts w:cs="Arial"/>
                <w:sz w:val="18"/>
                <w:szCs w:val="18"/>
              </w:rPr>
              <w:t>Saved Script</w:t>
            </w:r>
          </w:p>
        </w:tc>
        <w:tc>
          <w:tcPr>
            <w:tcW w:w="3977" w:type="dxa"/>
            <w:tcMar>
              <w:top w:w="14" w:type="dxa"/>
              <w:left w:w="115" w:type="dxa"/>
              <w:bottom w:w="14" w:type="dxa"/>
              <w:right w:w="115" w:type="dxa"/>
            </w:tcMar>
          </w:tcPr>
          <w:p w:rsidR="00411672" w:rsidRPr="00464135" w:rsidRDefault="001E6370" w:rsidP="00907969">
            <w:pPr>
              <w:rPr>
                <w:rFonts w:cs="Arial"/>
                <w:sz w:val="18"/>
                <w:szCs w:val="18"/>
              </w:rPr>
            </w:pPr>
            <w:r w:rsidRPr="00464135">
              <w:rPr>
                <w:rFonts w:cs="Arial"/>
                <w:sz w:val="18"/>
                <w:szCs w:val="18"/>
              </w:rPr>
              <w:t>LocatedEvents.txt</w:t>
            </w:r>
          </w:p>
        </w:tc>
        <w:tc>
          <w:tcPr>
            <w:tcW w:w="2790" w:type="dxa"/>
            <w:tcMar>
              <w:top w:w="14" w:type="dxa"/>
              <w:left w:w="115" w:type="dxa"/>
              <w:bottom w:w="14" w:type="dxa"/>
              <w:right w:w="115" w:type="dxa"/>
            </w:tcMar>
          </w:tcPr>
          <w:p w:rsidR="00411672" w:rsidRPr="00464135" w:rsidRDefault="001E6370" w:rsidP="00907969">
            <w:pPr>
              <w:rPr>
                <w:rFonts w:cs="Arial"/>
                <w:sz w:val="18"/>
                <w:szCs w:val="18"/>
              </w:rPr>
            </w:pPr>
            <w:r w:rsidRPr="00464135">
              <w:rPr>
                <w:rFonts w:cs="Arial"/>
                <w:sz w:val="18"/>
                <w:szCs w:val="18"/>
              </w:rPr>
              <w:t>LocatedEvents.txt</w:t>
            </w:r>
          </w:p>
        </w:tc>
      </w:tr>
    </w:tbl>
    <w:p w:rsidR="002A759B" w:rsidRDefault="002A759B" w:rsidP="00D1430A">
      <w:pPr>
        <w:spacing w:after="0" w:line="240" w:lineRule="auto"/>
        <w:rPr>
          <w:rFonts w:ascii="Arial" w:hAnsi="Arial" w:cs="Arial"/>
          <w:sz w:val="18"/>
          <w:szCs w:val="18"/>
        </w:rPr>
      </w:pPr>
    </w:p>
    <w:p w:rsidR="00B72D38" w:rsidRDefault="00B72D38" w:rsidP="00D1430A">
      <w:pPr>
        <w:spacing w:after="0" w:line="240" w:lineRule="auto"/>
        <w:rPr>
          <w:rFonts w:ascii="Arial" w:hAnsi="Arial" w:cs="Arial"/>
          <w:sz w:val="18"/>
          <w:szCs w:val="18"/>
        </w:rPr>
      </w:pPr>
    </w:p>
    <w:p w:rsidR="00B72D38" w:rsidDel="00180753" w:rsidRDefault="00B72D38" w:rsidP="00D1430A">
      <w:pPr>
        <w:spacing w:after="0" w:line="240" w:lineRule="auto"/>
        <w:rPr>
          <w:del w:id="147" w:author="Linda Jun" w:date="2014-07-17T18:00:00Z"/>
          <w:rFonts w:ascii="Arial" w:hAnsi="Arial" w:cs="Arial"/>
          <w:sz w:val="18"/>
          <w:szCs w:val="18"/>
        </w:rPr>
      </w:pPr>
    </w:p>
    <w:p w:rsidR="00121AE3" w:rsidRDefault="00121AE3" w:rsidP="00D1430A">
      <w:pPr>
        <w:spacing w:after="0" w:line="240" w:lineRule="auto"/>
        <w:rPr>
          <w:rFonts w:ascii="Arial" w:hAnsi="Arial" w:cs="Arial"/>
          <w:sz w:val="18"/>
          <w:szCs w:val="18"/>
        </w:rPr>
      </w:pPr>
      <w:bookmarkStart w:id="148" w:name="_GoBack"/>
      <w:bookmarkEnd w:id="148"/>
    </w:p>
    <w:p w:rsidR="00036613" w:rsidDel="00180753" w:rsidRDefault="00036613" w:rsidP="00D1430A">
      <w:pPr>
        <w:spacing w:after="0" w:line="240" w:lineRule="auto"/>
        <w:rPr>
          <w:del w:id="149" w:author="Linda Jun" w:date="2014-07-17T18:00:00Z"/>
          <w:rFonts w:ascii="Arial" w:hAnsi="Arial" w:cs="Arial"/>
          <w:sz w:val="18"/>
          <w:szCs w:val="18"/>
        </w:rPr>
      </w:pPr>
    </w:p>
    <w:p w:rsidR="00B72D38" w:rsidDel="00180753" w:rsidRDefault="00B72D38" w:rsidP="00D1430A">
      <w:pPr>
        <w:spacing w:after="0" w:line="240" w:lineRule="auto"/>
        <w:rPr>
          <w:del w:id="150" w:author="Linda Jun" w:date="2014-07-17T18:00:00Z"/>
          <w:rFonts w:ascii="Arial" w:hAnsi="Arial" w:cs="Arial"/>
          <w:sz w:val="18"/>
          <w:szCs w:val="18"/>
        </w:rPr>
      </w:pPr>
    </w:p>
    <w:p w:rsidR="00AD37AC" w:rsidRPr="00CF068D" w:rsidRDefault="00AD37AC" w:rsidP="00180753">
      <w:pPr>
        <w:spacing w:after="0" w:line="240" w:lineRule="auto"/>
        <w:rPr>
          <w:rFonts w:ascii="Arial" w:hAnsi="Arial" w:cs="Arial"/>
          <w:sz w:val="18"/>
          <w:szCs w:val="18"/>
        </w:rPr>
        <w:pPrChange w:id="151" w:author="Linda Jun" w:date="2014-07-17T18:00:00Z">
          <w:pPr>
            <w:spacing w:after="0" w:line="240" w:lineRule="auto"/>
          </w:pPr>
        </w:pPrChange>
      </w:pPr>
    </w:p>
    <w:sectPr w:rsidR="00AD37AC" w:rsidRPr="00CF068D" w:rsidSect="009434F2">
      <w:foot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rker, Joel J. K. (GSFC-5950)" w:date="2014-06-03T12:42:00Z" w:initials="JJKP">
    <w:p w:rsidR="00E373CF" w:rsidRDefault="00E373CF">
      <w:pPr>
        <w:pStyle w:val="CommentText"/>
      </w:pPr>
      <w:r>
        <w:rPr>
          <w:rStyle w:val="CommentReference"/>
        </w:rPr>
        <w:annotationRef/>
      </w:r>
      <w:r>
        <w:t>Yes, this is working now on Windows.</w:t>
      </w:r>
    </w:p>
  </w:comment>
  <w:comment w:id="2" w:author="Wendy Shoan" w:date="2014-06-03T11:15:00Z" w:initials="WCS">
    <w:p w:rsidR="00E373CF" w:rsidRDefault="00E373CF">
      <w:pPr>
        <w:pStyle w:val="CommentText"/>
      </w:pPr>
      <w:r>
        <w:rPr>
          <w:rStyle w:val="CommentReference"/>
        </w:rPr>
        <w:annotationRef/>
      </w:r>
      <w:r>
        <w:t>This does not work on the Mac.  The last time I tried it, the file would associate correctly with GMAT, so that GMAT is opened when the file is double-clicked.  But it does not load the script.</w:t>
      </w:r>
    </w:p>
    <w:p w:rsidR="00E373CF" w:rsidRDefault="00E373CF">
      <w:pPr>
        <w:pStyle w:val="CommentText"/>
      </w:pPr>
    </w:p>
  </w:comment>
  <w:comment w:id="5" w:author="Parker, Joel J. K. (GSFC-5950)" w:date="2014-06-03T12:48:00Z" w:initials="JJKP">
    <w:p w:rsidR="00E373CF" w:rsidRDefault="00E373CF">
      <w:pPr>
        <w:pStyle w:val="CommentText"/>
      </w:pPr>
      <w:r>
        <w:rPr>
          <w:rStyle w:val="CommentReference"/>
        </w:rPr>
        <w:annotationRef/>
      </w:r>
      <w:r>
        <w:t>I think these can be described as simply “display paths as they are entered by the user”. Is that right? If the user types in just a filename, we just show the filename, etc.</w:t>
      </w:r>
    </w:p>
  </w:comment>
  <w:comment w:id="6" w:author="Linda Jun" w:date="2014-06-04T12:29:00Z" w:initials="LJ">
    <w:p w:rsidR="00E373CF" w:rsidRDefault="00E373CF">
      <w:pPr>
        <w:pStyle w:val="CommentText"/>
      </w:pPr>
      <w:r>
        <w:rPr>
          <w:rStyle w:val="CommentReference"/>
        </w:rPr>
        <w:annotationRef/>
      </w:r>
      <w:r>
        <w:t>Yes. That’s right. I just copied from the current implementation. I will change it.</w:t>
      </w:r>
    </w:p>
  </w:comment>
  <w:comment w:id="22" w:author="Wendy Shoan" w:date="2014-06-03T11:32:00Z" w:initials="WCS">
    <w:p w:rsidR="00E373CF" w:rsidRDefault="00E373CF">
      <w:pPr>
        <w:pStyle w:val="CommentText"/>
      </w:pPr>
      <w:r>
        <w:rPr>
          <w:rStyle w:val="CommentReference"/>
        </w:rPr>
        <w:annotationRef/>
      </w:r>
      <w:proofErr w:type="spellStart"/>
      <w:proofErr w:type="gramStart"/>
      <w:r>
        <w:t>getcwd</w:t>
      </w:r>
      <w:proofErr w:type="spellEnd"/>
      <w:proofErr w:type="gramEnd"/>
      <w:r>
        <w:t xml:space="preserve"> on *nix </w:t>
      </w:r>
    </w:p>
  </w:comment>
  <w:comment w:id="31" w:author="Parker, Joel J. K. (GSFC-5950)" w:date="2014-06-03T12:52:00Z" w:initials="JJKP">
    <w:p w:rsidR="00E373CF" w:rsidRDefault="00E373CF">
      <w:pPr>
        <w:pStyle w:val="CommentText"/>
      </w:pPr>
      <w:r>
        <w:rPr>
          <w:rStyle w:val="CommentReference"/>
        </w:rPr>
        <w:annotationRef/>
      </w:r>
      <w:r>
        <w:t>This will be a big compatibility change. That’s not a bad thing, but we’ll need to make sure everyone’s aware.</w:t>
      </w:r>
    </w:p>
    <w:p w:rsidR="00E373CF" w:rsidRDefault="00E373CF">
      <w:pPr>
        <w:pStyle w:val="CommentText"/>
      </w:pPr>
    </w:p>
    <w:p w:rsidR="00E373CF" w:rsidRDefault="00E373CF">
      <w:pPr>
        <w:pStyle w:val="CommentText"/>
      </w:pPr>
      <w:r>
        <w:t xml:space="preserve">What if a user WANTS to output to the output </w:t>
      </w:r>
      <w:proofErr w:type="spellStart"/>
      <w:r>
        <w:t>dir</w:t>
      </w:r>
      <w:proofErr w:type="spellEnd"/>
      <w:r>
        <w:t>? Would they need to type an absolute path to their GMAT install?</w:t>
      </w:r>
    </w:p>
    <w:p w:rsidR="00E373CF" w:rsidRDefault="00E373CF">
      <w:pPr>
        <w:pStyle w:val="CommentText"/>
      </w:pPr>
    </w:p>
    <w:p w:rsidR="00E373CF" w:rsidRDefault="00E373CF">
      <w:pPr>
        <w:pStyle w:val="CommentText"/>
      </w:pPr>
      <w:r>
        <w:t>One solution is to do this for output:</w:t>
      </w:r>
    </w:p>
    <w:p w:rsidR="00E373CF" w:rsidRDefault="00E373CF">
      <w:pPr>
        <w:pStyle w:val="CommentText"/>
      </w:pPr>
      <w:r>
        <w:t xml:space="preserve">If “myfile.txt”, we write to output </w:t>
      </w:r>
      <w:proofErr w:type="spellStart"/>
      <w:r>
        <w:t>dir</w:t>
      </w:r>
      <w:proofErr w:type="spellEnd"/>
      <w:r>
        <w:t xml:space="preserve"> (from startup file). That way no current scripts will change.</w:t>
      </w:r>
    </w:p>
    <w:p w:rsidR="00E373CF" w:rsidRDefault="00E373CF">
      <w:pPr>
        <w:pStyle w:val="CommentText"/>
      </w:pPr>
      <w:r>
        <w:t xml:space="preserve">If “./myfile.txt” (relative path), we write relative to the working </w:t>
      </w:r>
      <w:proofErr w:type="spellStart"/>
      <w:r>
        <w:t>dir</w:t>
      </w:r>
      <w:proofErr w:type="spellEnd"/>
      <w:r>
        <w:t>, and fall back to the output dir.</w:t>
      </w:r>
    </w:p>
    <w:p w:rsidR="00E373CF" w:rsidRDefault="00E373CF">
      <w:pPr>
        <w:pStyle w:val="CommentText"/>
      </w:pPr>
      <w:r>
        <w:t>If “C:\myfile.txt” (abs path), we write to the abs. path, and fall back to the output dir.</w:t>
      </w:r>
    </w:p>
  </w:comment>
  <w:comment w:id="32" w:author="Linda Jun" w:date="2014-06-04T12:26:00Z" w:initials="LJ">
    <w:p w:rsidR="00E373CF" w:rsidRDefault="00E373CF">
      <w:pPr>
        <w:pStyle w:val="CommentText"/>
      </w:pPr>
      <w:r>
        <w:rPr>
          <w:rStyle w:val="CommentReference"/>
        </w:rPr>
        <w:annotationRef/>
      </w:r>
      <w:r>
        <w:t>OK. You have a good point about compatibility issue. Your solution looks good to me.</w:t>
      </w:r>
    </w:p>
  </w:comment>
  <w:comment w:id="53" w:author="Parker, Joel J. K. (GSFC-5950)" w:date="2014-06-03T12:53:00Z" w:initials="JJKP">
    <w:p w:rsidR="00E373CF" w:rsidRDefault="00E373CF">
      <w:pPr>
        <w:pStyle w:val="CommentText"/>
      </w:pPr>
      <w:r>
        <w:rPr>
          <w:rStyle w:val="CommentReference"/>
        </w:rPr>
        <w:annotationRef/>
      </w:r>
      <w:r>
        <w:t>Why would step 1 ever fail for output? If the permissions don’t allow it, maybe?</w:t>
      </w:r>
    </w:p>
  </w:comment>
  <w:comment w:id="54" w:author="Linda Jun" w:date="2014-06-04T13:24:00Z" w:initials="LJ">
    <w:p w:rsidR="00E373CF" w:rsidRDefault="00E373CF">
      <w:pPr>
        <w:pStyle w:val="CommentText"/>
      </w:pPr>
      <w:r>
        <w:rPr>
          <w:rStyle w:val="CommentReference"/>
        </w:rPr>
        <w:annotationRef/>
      </w:r>
      <w:r>
        <w:t xml:space="preserve">Yes, </w:t>
      </w:r>
      <w:r w:rsidR="00B61A77">
        <w:t xml:space="preserve">I think users still want to see the </w:t>
      </w:r>
      <w:r>
        <w:t xml:space="preserve">output in case </w:t>
      </w:r>
      <w:proofErr w:type="gramStart"/>
      <w:r>
        <w:t xml:space="preserve">of </w:t>
      </w:r>
      <w:r w:rsidR="00B61A77">
        <w:t xml:space="preserve"> the</w:t>
      </w:r>
      <w:proofErr w:type="gramEnd"/>
      <w:r w:rsidR="00B61A77">
        <w:t xml:space="preserve"> </w:t>
      </w:r>
      <w:r>
        <w:t xml:space="preserve"> file permission error.</w:t>
      </w:r>
      <w:r w:rsidR="00B61A77">
        <w:t xml:space="preserve">  In this case, warning should be shown. </w:t>
      </w:r>
    </w:p>
  </w:comment>
  <w:comment w:id="55" w:author="Grubb, Thomas G. (GSFC-5830)" w:date="2014-06-03T11:05:00Z" w:initials="TGG">
    <w:p w:rsidR="00E373CF" w:rsidRDefault="00E373CF">
      <w:pPr>
        <w:pStyle w:val="CommentText"/>
      </w:pPr>
      <w:r>
        <w:rPr>
          <w:rStyle w:val="CommentReference"/>
        </w:rPr>
        <w:annotationRef/>
      </w:r>
      <w:r>
        <w:t xml:space="preserve">How about just getting current working directory once at startup before other threads start?  This would allow calls to </w:t>
      </w:r>
      <w:proofErr w:type="spellStart"/>
      <w:proofErr w:type="gramStart"/>
      <w:r>
        <w:t>GetWorkingDirectory</w:t>
      </w:r>
      <w:proofErr w:type="spellEnd"/>
      <w:r>
        <w:t>(</w:t>
      </w:r>
      <w:proofErr w:type="gramEnd"/>
      <w:r>
        <w:t>) to be unchanged (instead of calling Microsoft function, we just return our cached working directory.  GMAT would maintain the working directory, not OS.  Every GMAT script has its own working directory, which is where it is located.</w:t>
      </w:r>
    </w:p>
  </w:comment>
  <w:comment w:id="56" w:author="Linda Jun" w:date="2014-06-04T13:51:00Z" w:initials="LJ">
    <w:p w:rsidR="00E373CF" w:rsidRDefault="00E373CF">
      <w:pPr>
        <w:pStyle w:val="CommentText"/>
      </w:pPr>
      <w:r>
        <w:rPr>
          <w:rStyle w:val="CommentReference"/>
        </w:rPr>
        <w:annotationRef/>
      </w:r>
      <w:r>
        <w:t xml:space="preserve">Currently </w:t>
      </w:r>
      <w:proofErr w:type="spellStart"/>
      <w:proofErr w:type="gramStart"/>
      <w:r>
        <w:t>GetWorkingDirectory</w:t>
      </w:r>
      <w:proofErr w:type="spellEnd"/>
      <w:r>
        <w:t>(</w:t>
      </w:r>
      <w:proofErr w:type="gramEnd"/>
      <w:r>
        <w:t xml:space="preserve">) calls OS </w:t>
      </w:r>
      <w:proofErr w:type="spellStart"/>
      <w:r w:rsidR="008C76AD">
        <w:t>GetCurrent</w:t>
      </w:r>
      <w:proofErr w:type="spellEnd"/>
      <w:r w:rsidR="008C76AD">
        <w:t xml:space="preserve"> D</w:t>
      </w:r>
      <w:r>
        <w:t>irectory</w:t>
      </w:r>
      <w:r w:rsidR="008C76AD">
        <w:t>()</w:t>
      </w:r>
      <w:r>
        <w:t xml:space="preserve">, therefore,  a new method </w:t>
      </w:r>
      <w:proofErr w:type="spellStart"/>
      <w:r>
        <w:t>GetGmatWorkingDirectory</w:t>
      </w:r>
      <w:proofErr w:type="spellEnd"/>
      <w:r>
        <w:t>() will be added to maintain working directory internal to GMAT.</w:t>
      </w:r>
      <w:r w:rsidR="00B61A77">
        <w:t xml:space="preserve"> So basically all three directorie</w:t>
      </w:r>
      <w:r w:rsidR="00831267">
        <w:t>s will be set when GMAT starts up.</w:t>
      </w:r>
    </w:p>
  </w:comment>
  <w:comment w:id="59" w:author="Grubb, Thomas G. (GSFC-5830)" w:date="2014-06-03T11:01:00Z" w:initials="TGG">
    <w:p w:rsidR="00E373CF" w:rsidRDefault="00E373CF">
      <w:pPr>
        <w:pStyle w:val="CommentText"/>
      </w:pPr>
      <w:r>
        <w:rPr>
          <w:rStyle w:val="CommentReference"/>
        </w:rPr>
        <w:annotationRef/>
      </w:r>
      <w:r>
        <w:t xml:space="preserve">I don’t think this logic is quite right.  </w:t>
      </w:r>
    </w:p>
    <w:p w:rsidR="00E373CF" w:rsidRDefault="00E373CF">
      <w:pPr>
        <w:pStyle w:val="CommentText"/>
      </w:pPr>
      <w:r>
        <w:t xml:space="preserve">If not </w:t>
      </w:r>
      <w:proofErr w:type="spellStart"/>
      <w:r>
        <w:t>forInput</w:t>
      </w:r>
      <w:proofErr w:type="spellEnd"/>
      <w:r>
        <w:t xml:space="preserve"> then</w:t>
      </w:r>
    </w:p>
    <w:p w:rsidR="00E373CF" w:rsidRDefault="00E373CF">
      <w:pPr>
        <w:pStyle w:val="CommentText"/>
      </w:pPr>
      <w:r>
        <w:t xml:space="preserve">  Return relative path for that file type? (</w:t>
      </w:r>
      <w:proofErr w:type="gramStart"/>
      <w:r>
        <w:t>because</w:t>
      </w:r>
      <w:proofErr w:type="gramEnd"/>
      <w:r>
        <w:t xml:space="preserve"> it doesn’t matter if file exists or not.  Have to be a </w:t>
      </w:r>
      <w:proofErr w:type="spellStart"/>
      <w:r>
        <w:t>param</w:t>
      </w:r>
      <w:proofErr w:type="spellEnd"/>
      <w:r>
        <w:t>) or return file path according to search order?</w:t>
      </w:r>
    </w:p>
    <w:p w:rsidR="00E373CF" w:rsidRDefault="00E373CF">
      <w:pPr>
        <w:pStyle w:val="CommentText"/>
      </w:pPr>
      <w:r>
        <w:t xml:space="preserve">Else </w:t>
      </w:r>
      <w:proofErr w:type="spellStart"/>
      <w:r>
        <w:t>forInput</w:t>
      </w:r>
      <w:proofErr w:type="spellEnd"/>
    </w:p>
    <w:p w:rsidR="00E373CF" w:rsidRDefault="00E373CF">
      <w:pPr>
        <w:pStyle w:val="CommentText"/>
      </w:pPr>
      <w:r>
        <w:t>Find the file using search order</w:t>
      </w:r>
    </w:p>
  </w:comment>
  <w:comment w:id="60" w:author="Linda Jun" w:date="2014-06-05T11:27:00Z" w:initials="LJ">
    <w:p w:rsidR="008C76AD" w:rsidRDefault="008C76AD">
      <w:pPr>
        <w:pStyle w:val="CommentText"/>
      </w:pPr>
      <w:r>
        <w:rPr>
          <w:rStyle w:val="CommentReference"/>
        </w:rPr>
        <w:annotationRef/>
      </w:r>
      <w:r>
        <w:t xml:space="preserve">For both input and output files, it will follow the search order. If no path found for input, it will return blank so that the caller can handle </w:t>
      </w:r>
      <w:r w:rsidR="00E76E76">
        <w:t xml:space="preserve">the </w:t>
      </w:r>
      <w:r>
        <w:t>error appropriately.</w:t>
      </w:r>
    </w:p>
  </w:comment>
  <w:comment w:id="64" w:author="Grubb, Thomas G. (GSFC-5830)" w:date="2014-06-03T12:56:00Z" w:initials="TGG">
    <w:p w:rsidR="00E373CF" w:rsidRDefault="00E373CF">
      <w:pPr>
        <w:pStyle w:val="CommentText"/>
      </w:pPr>
      <w:r>
        <w:rPr>
          <w:rStyle w:val="CommentReference"/>
        </w:rPr>
        <w:annotationRef/>
      </w:r>
      <w:r>
        <w:t xml:space="preserve">My recommendation would be to put it in the Hint or if </w:t>
      </w:r>
      <w:proofErr w:type="spellStart"/>
      <w:r>
        <w:t>wxWidgets</w:t>
      </w:r>
      <w:proofErr w:type="spellEnd"/>
      <w:r>
        <w:t xml:space="preserve"> supports it, show full path when active control is not the edit box and show the relative path when user enters the edit box</w:t>
      </w:r>
    </w:p>
  </w:comment>
  <w:comment w:id="65" w:author="Parker, Joel J. K. (GSFC-5950)" w:date="2014-06-03T12:58:00Z" w:initials="JJKP">
    <w:p w:rsidR="00E373CF" w:rsidRDefault="00E373CF">
      <w:pPr>
        <w:pStyle w:val="CommentText"/>
      </w:pPr>
      <w:r>
        <w:rPr>
          <w:rStyle w:val="CommentReference"/>
        </w:rPr>
        <w:annotationRef/>
      </w:r>
      <w:r>
        <w:t>I think we should *NOT* show the full path in the GUI panel; we should show what the user typed (maybe after correcting slashes or something). If the user sees absolute paths everywhere, they’ll be confused if it’s actually saving relative. I think showing the absolute path in a Hint like Tom suggested is a great idea, if possible.</w:t>
      </w:r>
    </w:p>
  </w:comment>
  <w:comment w:id="66" w:author="Linda Jun" w:date="2014-06-04T13:16:00Z" w:initials="LJ">
    <w:p w:rsidR="00E373CF" w:rsidRDefault="00E373CF">
      <w:pPr>
        <w:pStyle w:val="CommentText"/>
      </w:pPr>
      <w:r>
        <w:rPr>
          <w:rStyle w:val="CommentReference"/>
        </w:rPr>
        <w:annotationRef/>
      </w:r>
      <w:r w:rsidR="007B3286">
        <w:t>OK. I also like Tom’s idea about showing abs path in the Hint.</w:t>
      </w:r>
      <w:r w:rsidR="00E96553">
        <w:t xml:space="preserve"> I’ll look into it.</w:t>
      </w:r>
    </w:p>
  </w:comment>
  <w:comment w:id="90" w:author="Parker, Joel J. K. (GSFC-5950)" w:date="2014-06-03T12:59:00Z" w:initials="JJKP">
    <w:p w:rsidR="00E373CF" w:rsidRDefault="00E373CF">
      <w:pPr>
        <w:pStyle w:val="CommentText"/>
      </w:pPr>
      <w:r>
        <w:rPr>
          <w:rStyle w:val="CommentReference"/>
        </w:rPr>
        <w:annotationRef/>
      </w:r>
      <w:r>
        <w:t xml:space="preserve">I think </w:t>
      </w:r>
      <w:proofErr w:type="spellStart"/>
      <w:r>
        <w:t>MatlabFunction</w:t>
      </w:r>
      <w:proofErr w:type="spellEnd"/>
      <w:r>
        <w:t xml:space="preserve"> saves absolute path; but I would double-check.</w:t>
      </w:r>
    </w:p>
  </w:comment>
  <w:comment w:id="91" w:author="Linda Jun" w:date="2014-06-04T11:36:00Z" w:initials="LJ">
    <w:p w:rsidR="00E373CF" w:rsidRDefault="00E373CF">
      <w:pPr>
        <w:pStyle w:val="CommentText"/>
      </w:pPr>
      <w:r>
        <w:rPr>
          <w:rStyle w:val="CommentReference"/>
        </w:rPr>
        <w:annotationRef/>
      </w:r>
      <w:r>
        <w:t>Yes. It shows and saves absolute path for non-blank path. I added to the table.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C53" w:rsidRDefault="00B05C53" w:rsidP="008304C6">
      <w:pPr>
        <w:spacing w:after="0" w:line="240" w:lineRule="auto"/>
      </w:pPr>
      <w:r>
        <w:separator/>
      </w:r>
    </w:p>
  </w:endnote>
  <w:endnote w:type="continuationSeparator" w:id="0">
    <w:p w:rsidR="00B05C53" w:rsidRDefault="00B05C53" w:rsidP="00830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3086586"/>
      <w:docPartObj>
        <w:docPartGallery w:val="Page Numbers (Bottom of Page)"/>
        <w:docPartUnique/>
      </w:docPartObj>
    </w:sdtPr>
    <w:sdtEndPr/>
    <w:sdtContent>
      <w:p w:rsidR="00E373CF" w:rsidRDefault="00E373CF">
        <w:pPr>
          <w:pStyle w:val="Footer"/>
          <w:jc w:val="right"/>
        </w:pPr>
        <w:r>
          <w:t xml:space="preserve">Page | </w:t>
        </w:r>
        <w:r>
          <w:fldChar w:fldCharType="begin"/>
        </w:r>
        <w:r>
          <w:instrText xml:space="preserve"> PAGE   \* MERGEFORMAT </w:instrText>
        </w:r>
        <w:r>
          <w:fldChar w:fldCharType="separate"/>
        </w:r>
        <w:r w:rsidR="00180753">
          <w:rPr>
            <w:noProof/>
          </w:rPr>
          <w:t>9</w:t>
        </w:r>
        <w:r>
          <w:rPr>
            <w:noProof/>
          </w:rPr>
          <w:fldChar w:fldCharType="end"/>
        </w:r>
        <w:r>
          <w:t xml:space="preserve"> </w:t>
        </w:r>
      </w:p>
    </w:sdtContent>
  </w:sdt>
  <w:p w:rsidR="00E373CF" w:rsidRDefault="00E373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C53" w:rsidRDefault="00B05C53" w:rsidP="008304C6">
      <w:pPr>
        <w:spacing w:after="0" w:line="240" w:lineRule="auto"/>
      </w:pPr>
      <w:r>
        <w:separator/>
      </w:r>
    </w:p>
  </w:footnote>
  <w:footnote w:type="continuationSeparator" w:id="0">
    <w:p w:rsidR="00B05C53" w:rsidRDefault="00B05C53" w:rsidP="008304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5206A"/>
    <w:multiLevelType w:val="hybridMultilevel"/>
    <w:tmpl w:val="242C1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45BB3"/>
    <w:multiLevelType w:val="hybridMultilevel"/>
    <w:tmpl w:val="F11422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7F0117"/>
    <w:multiLevelType w:val="hybridMultilevel"/>
    <w:tmpl w:val="CA0251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FB44C9"/>
    <w:multiLevelType w:val="hybridMultilevel"/>
    <w:tmpl w:val="8E12E9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994A33"/>
    <w:multiLevelType w:val="hybridMultilevel"/>
    <w:tmpl w:val="8E12E9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BF0289"/>
    <w:multiLevelType w:val="hybridMultilevel"/>
    <w:tmpl w:val="8E12E9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D4084D"/>
    <w:multiLevelType w:val="hybridMultilevel"/>
    <w:tmpl w:val="CA0251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DB6FF6"/>
    <w:multiLevelType w:val="hybridMultilevel"/>
    <w:tmpl w:val="8E12E9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4B1628"/>
    <w:multiLevelType w:val="hybridMultilevel"/>
    <w:tmpl w:val="98B017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8F3A5E"/>
    <w:multiLevelType w:val="hybridMultilevel"/>
    <w:tmpl w:val="5642B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5654E5"/>
    <w:multiLevelType w:val="hybridMultilevel"/>
    <w:tmpl w:val="5642B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0800A2"/>
    <w:multiLevelType w:val="hybridMultilevel"/>
    <w:tmpl w:val="CA0251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C121D8"/>
    <w:multiLevelType w:val="hybridMultilevel"/>
    <w:tmpl w:val="242C1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CC3354"/>
    <w:multiLevelType w:val="hybridMultilevel"/>
    <w:tmpl w:val="040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3"/>
  </w:num>
  <w:num w:numId="4">
    <w:abstractNumId w:val="2"/>
  </w:num>
  <w:num w:numId="5">
    <w:abstractNumId w:val="12"/>
  </w:num>
  <w:num w:numId="6">
    <w:abstractNumId w:val="0"/>
  </w:num>
  <w:num w:numId="7">
    <w:abstractNumId w:val="13"/>
  </w:num>
  <w:num w:numId="8">
    <w:abstractNumId w:val="5"/>
  </w:num>
  <w:num w:numId="9">
    <w:abstractNumId w:val="6"/>
  </w:num>
  <w:num w:numId="10">
    <w:abstractNumId w:val="7"/>
  </w:num>
  <w:num w:numId="11">
    <w:abstractNumId w:val="8"/>
  </w:num>
  <w:num w:numId="12">
    <w:abstractNumId w:val="10"/>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68D"/>
    <w:rsid w:val="00026F4A"/>
    <w:rsid w:val="00036613"/>
    <w:rsid w:val="00054180"/>
    <w:rsid w:val="00056907"/>
    <w:rsid w:val="00064CB9"/>
    <w:rsid w:val="00091DA3"/>
    <w:rsid w:val="000A0679"/>
    <w:rsid w:val="000A0738"/>
    <w:rsid w:val="000A6070"/>
    <w:rsid w:val="000A684E"/>
    <w:rsid w:val="000D343E"/>
    <w:rsid w:val="000E6910"/>
    <w:rsid w:val="00111785"/>
    <w:rsid w:val="00121AE3"/>
    <w:rsid w:val="001246BB"/>
    <w:rsid w:val="00132B3F"/>
    <w:rsid w:val="00134C45"/>
    <w:rsid w:val="00180753"/>
    <w:rsid w:val="001A455F"/>
    <w:rsid w:val="001D5F85"/>
    <w:rsid w:val="001E6370"/>
    <w:rsid w:val="001F607B"/>
    <w:rsid w:val="002127BE"/>
    <w:rsid w:val="00214B4A"/>
    <w:rsid w:val="002217F8"/>
    <w:rsid w:val="0022608A"/>
    <w:rsid w:val="00240398"/>
    <w:rsid w:val="002577B2"/>
    <w:rsid w:val="00263BDF"/>
    <w:rsid w:val="00264F27"/>
    <w:rsid w:val="0026700E"/>
    <w:rsid w:val="0026793E"/>
    <w:rsid w:val="002A759B"/>
    <w:rsid w:val="002D1871"/>
    <w:rsid w:val="003019BA"/>
    <w:rsid w:val="0031553D"/>
    <w:rsid w:val="00317A2C"/>
    <w:rsid w:val="003754BF"/>
    <w:rsid w:val="003821E8"/>
    <w:rsid w:val="00397DE8"/>
    <w:rsid w:val="003A3C3C"/>
    <w:rsid w:val="003A67A9"/>
    <w:rsid w:val="003C4438"/>
    <w:rsid w:val="003D019A"/>
    <w:rsid w:val="003F3944"/>
    <w:rsid w:val="00411672"/>
    <w:rsid w:val="0041427F"/>
    <w:rsid w:val="004304B3"/>
    <w:rsid w:val="004536D7"/>
    <w:rsid w:val="004560BF"/>
    <w:rsid w:val="00464135"/>
    <w:rsid w:val="00467E42"/>
    <w:rsid w:val="004709DA"/>
    <w:rsid w:val="004A63FB"/>
    <w:rsid w:val="004B44C0"/>
    <w:rsid w:val="004F67D3"/>
    <w:rsid w:val="005014CE"/>
    <w:rsid w:val="00522DFF"/>
    <w:rsid w:val="00541A60"/>
    <w:rsid w:val="00541CFD"/>
    <w:rsid w:val="0055121B"/>
    <w:rsid w:val="00562068"/>
    <w:rsid w:val="005A2E9E"/>
    <w:rsid w:val="005A77CB"/>
    <w:rsid w:val="005B17FB"/>
    <w:rsid w:val="005B5CC5"/>
    <w:rsid w:val="005C2A07"/>
    <w:rsid w:val="005D076D"/>
    <w:rsid w:val="005D7F75"/>
    <w:rsid w:val="005F2300"/>
    <w:rsid w:val="00633370"/>
    <w:rsid w:val="00671836"/>
    <w:rsid w:val="00676531"/>
    <w:rsid w:val="00683EE2"/>
    <w:rsid w:val="006D3B01"/>
    <w:rsid w:val="006E28F1"/>
    <w:rsid w:val="00700462"/>
    <w:rsid w:val="007019D1"/>
    <w:rsid w:val="00711C1D"/>
    <w:rsid w:val="00746FA6"/>
    <w:rsid w:val="007515A6"/>
    <w:rsid w:val="007669B5"/>
    <w:rsid w:val="007762D8"/>
    <w:rsid w:val="007837DA"/>
    <w:rsid w:val="007A7A6A"/>
    <w:rsid w:val="007B0AE5"/>
    <w:rsid w:val="007B3286"/>
    <w:rsid w:val="007B43C3"/>
    <w:rsid w:val="007B56EF"/>
    <w:rsid w:val="007C32D7"/>
    <w:rsid w:val="007C5C4C"/>
    <w:rsid w:val="007D2407"/>
    <w:rsid w:val="007D5F4D"/>
    <w:rsid w:val="007F5811"/>
    <w:rsid w:val="00801838"/>
    <w:rsid w:val="0080775B"/>
    <w:rsid w:val="0082146F"/>
    <w:rsid w:val="008304C6"/>
    <w:rsid w:val="00831267"/>
    <w:rsid w:val="008528A1"/>
    <w:rsid w:val="008701AD"/>
    <w:rsid w:val="00886B87"/>
    <w:rsid w:val="00887F99"/>
    <w:rsid w:val="008A5455"/>
    <w:rsid w:val="008B3576"/>
    <w:rsid w:val="008B5EDB"/>
    <w:rsid w:val="008C590E"/>
    <w:rsid w:val="008C76AD"/>
    <w:rsid w:val="008D5D7C"/>
    <w:rsid w:val="008E55FB"/>
    <w:rsid w:val="008F1A5A"/>
    <w:rsid w:val="00907969"/>
    <w:rsid w:val="009265C7"/>
    <w:rsid w:val="009418B1"/>
    <w:rsid w:val="009434F2"/>
    <w:rsid w:val="0095518E"/>
    <w:rsid w:val="009552EF"/>
    <w:rsid w:val="00960730"/>
    <w:rsid w:val="009768EE"/>
    <w:rsid w:val="00994669"/>
    <w:rsid w:val="009B0002"/>
    <w:rsid w:val="009B1EEA"/>
    <w:rsid w:val="009B4AD3"/>
    <w:rsid w:val="009B64F7"/>
    <w:rsid w:val="009C5DCC"/>
    <w:rsid w:val="009D26C4"/>
    <w:rsid w:val="009D3793"/>
    <w:rsid w:val="00A12593"/>
    <w:rsid w:val="00A14AAB"/>
    <w:rsid w:val="00A25913"/>
    <w:rsid w:val="00A63D16"/>
    <w:rsid w:val="00A71F6F"/>
    <w:rsid w:val="00AC04B1"/>
    <w:rsid w:val="00AC19D0"/>
    <w:rsid w:val="00AC56AB"/>
    <w:rsid w:val="00AD37AC"/>
    <w:rsid w:val="00AF38A8"/>
    <w:rsid w:val="00AF63CD"/>
    <w:rsid w:val="00B02636"/>
    <w:rsid w:val="00B056C5"/>
    <w:rsid w:val="00B05C53"/>
    <w:rsid w:val="00B1540D"/>
    <w:rsid w:val="00B21127"/>
    <w:rsid w:val="00B442B1"/>
    <w:rsid w:val="00B45BEF"/>
    <w:rsid w:val="00B61A77"/>
    <w:rsid w:val="00B6627B"/>
    <w:rsid w:val="00B72D38"/>
    <w:rsid w:val="00B72D41"/>
    <w:rsid w:val="00B72D64"/>
    <w:rsid w:val="00B964F2"/>
    <w:rsid w:val="00BB09CC"/>
    <w:rsid w:val="00BC2382"/>
    <w:rsid w:val="00BD5AD0"/>
    <w:rsid w:val="00BD688D"/>
    <w:rsid w:val="00BE0EE6"/>
    <w:rsid w:val="00BF25D3"/>
    <w:rsid w:val="00BF4075"/>
    <w:rsid w:val="00BF4D97"/>
    <w:rsid w:val="00C01CE4"/>
    <w:rsid w:val="00C049DD"/>
    <w:rsid w:val="00C16F6D"/>
    <w:rsid w:val="00C21744"/>
    <w:rsid w:val="00C22EBC"/>
    <w:rsid w:val="00C30F02"/>
    <w:rsid w:val="00C61FB0"/>
    <w:rsid w:val="00C64BC4"/>
    <w:rsid w:val="00C73583"/>
    <w:rsid w:val="00C97EFB"/>
    <w:rsid w:val="00CA4AE3"/>
    <w:rsid w:val="00CB5ED5"/>
    <w:rsid w:val="00CD4318"/>
    <w:rsid w:val="00CD79F1"/>
    <w:rsid w:val="00CF068D"/>
    <w:rsid w:val="00D139C5"/>
    <w:rsid w:val="00D1430A"/>
    <w:rsid w:val="00D2530C"/>
    <w:rsid w:val="00D47D86"/>
    <w:rsid w:val="00DB3808"/>
    <w:rsid w:val="00DB4379"/>
    <w:rsid w:val="00DB4A4A"/>
    <w:rsid w:val="00DD20D1"/>
    <w:rsid w:val="00DD5375"/>
    <w:rsid w:val="00DF3C18"/>
    <w:rsid w:val="00E00ABC"/>
    <w:rsid w:val="00E056A5"/>
    <w:rsid w:val="00E11FEA"/>
    <w:rsid w:val="00E13963"/>
    <w:rsid w:val="00E173A4"/>
    <w:rsid w:val="00E373CF"/>
    <w:rsid w:val="00E45AF3"/>
    <w:rsid w:val="00E46B5D"/>
    <w:rsid w:val="00E519AE"/>
    <w:rsid w:val="00E5343B"/>
    <w:rsid w:val="00E53673"/>
    <w:rsid w:val="00E5414E"/>
    <w:rsid w:val="00E6043E"/>
    <w:rsid w:val="00E60DAB"/>
    <w:rsid w:val="00E665C5"/>
    <w:rsid w:val="00E76E76"/>
    <w:rsid w:val="00E87092"/>
    <w:rsid w:val="00E90D64"/>
    <w:rsid w:val="00E96553"/>
    <w:rsid w:val="00EA68C8"/>
    <w:rsid w:val="00EA784C"/>
    <w:rsid w:val="00EC2D1A"/>
    <w:rsid w:val="00ED2EEB"/>
    <w:rsid w:val="00ED67D3"/>
    <w:rsid w:val="00EE551E"/>
    <w:rsid w:val="00EF34AA"/>
    <w:rsid w:val="00EF53A9"/>
    <w:rsid w:val="00F236B3"/>
    <w:rsid w:val="00F77893"/>
    <w:rsid w:val="00F805FD"/>
    <w:rsid w:val="00F8072F"/>
    <w:rsid w:val="00F81EE1"/>
    <w:rsid w:val="00F83ED5"/>
    <w:rsid w:val="00F9223C"/>
    <w:rsid w:val="00FA181D"/>
    <w:rsid w:val="00FA5F1C"/>
    <w:rsid w:val="00FA68A2"/>
    <w:rsid w:val="00FB2AFD"/>
    <w:rsid w:val="00FC6C10"/>
    <w:rsid w:val="00FD7CC9"/>
    <w:rsid w:val="00FE1A64"/>
    <w:rsid w:val="00FE4DBA"/>
    <w:rsid w:val="00FE69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54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54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16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21B"/>
    <w:pPr>
      <w:ind w:left="720"/>
      <w:contextualSpacing/>
    </w:pPr>
  </w:style>
  <w:style w:type="table" w:styleId="TableGrid">
    <w:name w:val="Table Grid"/>
    <w:basedOn w:val="TableNormal"/>
    <w:uiPriority w:val="59"/>
    <w:rsid w:val="002A75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154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54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11672"/>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E1A64"/>
    <w:rPr>
      <w:b/>
      <w:bCs/>
      <w:smallCaps/>
      <w:spacing w:val="5"/>
    </w:rPr>
  </w:style>
  <w:style w:type="paragraph" w:styleId="BalloonText">
    <w:name w:val="Balloon Text"/>
    <w:basedOn w:val="Normal"/>
    <w:link w:val="BalloonTextChar"/>
    <w:uiPriority w:val="99"/>
    <w:semiHidden/>
    <w:unhideWhenUsed/>
    <w:rsid w:val="00801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838"/>
    <w:rPr>
      <w:rFonts w:ascii="Tahoma" w:hAnsi="Tahoma" w:cs="Tahoma"/>
      <w:sz w:val="16"/>
      <w:szCs w:val="16"/>
    </w:rPr>
  </w:style>
  <w:style w:type="paragraph" w:styleId="Header">
    <w:name w:val="header"/>
    <w:basedOn w:val="Normal"/>
    <w:link w:val="HeaderChar"/>
    <w:uiPriority w:val="99"/>
    <w:unhideWhenUsed/>
    <w:rsid w:val="00830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4C6"/>
  </w:style>
  <w:style w:type="paragraph" w:styleId="Footer">
    <w:name w:val="footer"/>
    <w:basedOn w:val="Normal"/>
    <w:link w:val="FooterChar"/>
    <w:uiPriority w:val="99"/>
    <w:unhideWhenUsed/>
    <w:rsid w:val="00830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4C6"/>
  </w:style>
  <w:style w:type="paragraph" w:styleId="NormalWeb">
    <w:name w:val="Normal (Web)"/>
    <w:basedOn w:val="Normal"/>
    <w:uiPriority w:val="99"/>
    <w:semiHidden/>
    <w:unhideWhenUsed/>
    <w:rsid w:val="005C2A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2A07"/>
    <w:rPr>
      <w:color w:val="0000FF"/>
      <w:u w:val="single"/>
    </w:rPr>
  </w:style>
  <w:style w:type="character" w:styleId="FollowedHyperlink">
    <w:name w:val="FollowedHyperlink"/>
    <w:basedOn w:val="DefaultParagraphFont"/>
    <w:uiPriority w:val="99"/>
    <w:semiHidden/>
    <w:unhideWhenUsed/>
    <w:rsid w:val="005C2A07"/>
    <w:rPr>
      <w:color w:val="800080" w:themeColor="followedHyperlink"/>
      <w:u w:val="single"/>
    </w:rPr>
  </w:style>
  <w:style w:type="character" w:styleId="CommentReference">
    <w:name w:val="annotation reference"/>
    <w:basedOn w:val="DefaultParagraphFont"/>
    <w:uiPriority w:val="99"/>
    <w:semiHidden/>
    <w:unhideWhenUsed/>
    <w:rsid w:val="00BD5AD0"/>
    <w:rPr>
      <w:sz w:val="16"/>
      <w:szCs w:val="16"/>
    </w:rPr>
  </w:style>
  <w:style w:type="paragraph" w:styleId="CommentText">
    <w:name w:val="annotation text"/>
    <w:basedOn w:val="Normal"/>
    <w:link w:val="CommentTextChar"/>
    <w:uiPriority w:val="99"/>
    <w:semiHidden/>
    <w:unhideWhenUsed/>
    <w:rsid w:val="00BD5AD0"/>
    <w:pPr>
      <w:spacing w:line="240" w:lineRule="auto"/>
    </w:pPr>
    <w:rPr>
      <w:sz w:val="20"/>
      <w:szCs w:val="20"/>
    </w:rPr>
  </w:style>
  <w:style w:type="character" w:customStyle="1" w:styleId="CommentTextChar">
    <w:name w:val="Comment Text Char"/>
    <w:basedOn w:val="DefaultParagraphFont"/>
    <w:link w:val="CommentText"/>
    <w:uiPriority w:val="99"/>
    <w:semiHidden/>
    <w:rsid w:val="00BD5AD0"/>
    <w:rPr>
      <w:sz w:val="20"/>
      <w:szCs w:val="20"/>
    </w:rPr>
  </w:style>
  <w:style w:type="paragraph" w:styleId="CommentSubject">
    <w:name w:val="annotation subject"/>
    <w:basedOn w:val="CommentText"/>
    <w:next w:val="CommentText"/>
    <w:link w:val="CommentSubjectChar"/>
    <w:uiPriority w:val="99"/>
    <w:semiHidden/>
    <w:unhideWhenUsed/>
    <w:rsid w:val="00BD5AD0"/>
    <w:rPr>
      <w:b/>
      <w:bCs/>
    </w:rPr>
  </w:style>
  <w:style w:type="character" w:customStyle="1" w:styleId="CommentSubjectChar">
    <w:name w:val="Comment Subject Char"/>
    <w:basedOn w:val="CommentTextChar"/>
    <w:link w:val="CommentSubject"/>
    <w:uiPriority w:val="99"/>
    <w:semiHidden/>
    <w:rsid w:val="00BD5AD0"/>
    <w:rPr>
      <w:b/>
      <w:bCs/>
      <w:sz w:val="20"/>
      <w:szCs w:val="20"/>
    </w:rPr>
  </w:style>
  <w:style w:type="table" w:customStyle="1" w:styleId="TableGrid1">
    <w:name w:val="Table Grid1"/>
    <w:basedOn w:val="TableNormal"/>
    <w:next w:val="TableGrid"/>
    <w:uiPriority w:val="59"/>
    <w:rsid w:val="00F807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7D5F4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54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54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16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21B"/>
    <w:pPr>
      <w:ind w:left="720"/>
      <w:contextualSpacing/>
    </w:pPr>
  </w:style>
  <w:style w:type="table" w:styleId="TableGrid">
    <w:name w:val="Table Grid"/>
    <w:basedOn w:val="TableNormal"/>
    <w:uiPriority w:val="59"/>
    <w:rsid w:val="002A75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154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54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11672"/>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E1A64"/>
    <w:rPr>
      <w:b/>
      <w:bCs/>
      <w:smallCaps/>
      <w:spacing w:val="5"/>
    </w:rPr>
  </w:style>
  <w:style w:type="paragraph" w:styleId="BalloonText">
    <w:name w:val="Balloon Text"/>
    <w:basedOn w:val="Normal"/>
    <w:link w:val="BalloonTextChar"/>
    <w:uiPriority w:val="99"/>
    <w:semiHidden/>
    <w:unhideWhenUsed/>
    <w:rsid w:val="00801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838"/>
    <w:rPr>
      <w:rFonts w:ascii="Tahoma" w:hAnsi="Tahoma" w:cs="Tahoma"/>
      <w:sz w:val="16"/>
      <w:szCs w:val="16"/>
    </w:rPr>
  </w:style>
  <w:style w:type="paragraph" w:styleId="Header">
    <w:name w:val="header"/>
    <w:basedOn w:val="Normal"/>
    <w:link w:val="HeaderChar"/>
    <w:uiPriority w:val="99"/>
    <w:unhideWhenUsed/>
    <w:rsid w:val="00830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4C6"/>
  </w:style>
  <w:style w:type="paragraph" w:styleId="Footer">
    <w:name w:val="footer"/>
    <w:basedOn w:val="Normal"/>
    <w:link w:val="FooterChar"/>
    <w:uiPriority w:val="99"/>
    <w:unhideWhenUsed/>
    <w:rsid w:val="00830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4C6"/>
  </w:style>
  <w:style w:type="paragraph" w:styleId="NormalWeb">
    <w:name w:val="Normal (Web)"/>
    <w:basedOn w:val="Normal"/>
    <w:uiPriority w:val="99"/>
    <w:semiHidden/>
    <w:unhideWhenUsed/>
    <w:rsid w:val="005C2A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2A07"/>
    <w:rPr>
      <w:color w:val="0000FF"/>
      <w:u w:val="single"/>
    </w:rPr>
  </w:style>
  <w:style w:type="character" w:styleId="FollowedHyperlink">
    <w:name w:val="FollowedHyperlink"/>
    <w:basedOn w:val="DefaultParagraphFont"/>
    <w:uiPriority w:val="99"/>
    <w:semiHidden/>
    <w:unhideWhenUsed/>
    <w:rsid w:val="005C2A07"/>
    <w:rPr>
      <w:color w:val="800080" w:themeColor="followedHyperlink"/>
      <w:u w:val="single"/>
    </w:rPr>
  </w:style>
  <w:style w:type="character" w:styleId="CommentReference">
    <w:name w:val="annotation reference"/>
    <w:basedOn w:val="DefaultParagraphFont"/>
    <w:uiPriority w:val="99"/>
    <w:semiHidden/>
    <w:unhideWhenUsed/>
    <w:rsid w:val="00BD5AD0"/>
    <w:rPr>
      <w:sz w:val="16"/>
      <w:szCs w:val="16"/>
    </w:rPr>
  </w:style>
  <w:style w:type="paragraph" w:styleId="CommentText">
    <w:name w:val="annotation text"/>
    <w:basedOn w:val="Normal"/>
    <w:link w:val="CommentTextChar"/>
    <w:uiPriority w:val="99"/>
    <w:semiHidden/>
    <w:unhideWhenUsed/>
    <w:rsid w:val="00BD5AD0"/>
    <w:pPr>
      <w:spacing w:line="240" w:lineRule="auto"/>
    </w:pPr>
    <w:rPr>
      <w:sz w:val="20"/>
      <w:szCs w:val="20"/>
    </w:rPr>
  </w:style>
  <w:style w:type="character" w:customStyle="1" w:styleId="CommentTextChar">
    <w:name w:val="Comment Text Char"/>
    <w:basedOn w:val="DefaultParagraphFont"/>
    <w:link w:val="CommentText"/>
    <w:uiPriority w:val="99"/>
    <w:semiHidden/>
    <w:rsid w:val="00BD5AD0"/>
    <w:rPr>
      <w:sz w:val="20"/>
      <w:szCs w:val="20"/>
    </w:rPr>
  </w:style>
  <w:style w:type="paragraph" w:styleId="CommentSubject">
    <w:name w:val="annotation subject"/>
    <w:basedOn w:val="CommentText"/>
    <w:next w:val="CommentText"/>
    <w:link w:val="CommentSubjectChar"/>
    <w:uiPriority w:val="99"/>
    <w:semiHidden/>
    <w:unhideWhenUsed/>
    <w:rsid w:val="00BD5AD0"/>
    <w:rPr>
      <w:b/>
      <w:bCs/>
    </w:rPr>
  </w:style>
  <w:style w:type="character" w:customStyle="1" w:styleId="CommentSubjectChar">
    <w:name w:val="Comment Subject Char"/>
    <w:basedOn w:val="CommentTextChar"/>
    <w:link w:val="CommentSubject"/>
    <w:uiPriority w:val="99"/>
    <w:semiHidden/>
    <w:rsid w:val="00BD5AD0"/>
    <w:rPr>
      <w:b/>
      <w:bCs/>
      <w:sz w:val="20"/>
      <w:szCs w:val="20"/>
    </w:rPr>
  </w:style>
  <w:style w:type="table" w:customStyle="1" w:styleId="TableGrid1">
    <w:name w:val="Table Grid1"/>
    <w:basedOn w:val="TableNormal"/>
    <w:next w:val="TableGrid"/>
    <w:uiPriority w:val="59"/>
    <w:rsid w:val="00F807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7D5F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644837">
      <w:bodyDiv w:val="1"/>
      <w:marLeft w:val="0"/>
      <w:marRight w:val="0"/>
      <w:marTop w:val="0"/>
      <w:marBottom w:val="0"/>
      <w:divBdr>
        <w:top w:val="none" w:sz="0" w:space="0" w:color="auto"/>
        <w:left w:val="none" w:sz="0" w:space="0" w:color="auto"/>
        <w:bottom w:val="none" w:sz="0" w:space="0" w:color="auto"/>
        <w:right w:val="none" w:sz="0" w:space="0" w:color="auto"/>
      </w:divBdr>
    </w:div>
    <w:div w:id="135334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en.wikipedia.org/wiki/String_%28computer_science%29" TargetMode="External"/><Relationship Id="rId18" Type="http://schemas.openxmlformats.org/officeDocument/2006/relationships/hyperlink" Target="http://en.wikipedia.org/wiki/Delimiter"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en.wikipedia.org/wiki/Working_directory" TargetMode="External"/><Relationship Id="rId7" Type="http://schemas.openxmlformats.org/officeDocument/2006/relationships/endnotes" Target="endnotes.xml"/><Relationship Id="rId12" Type="http://schemas.openxmlformats.org/officeDocument/2006/relationships/hyperlink" Target="http://en.wikipedia.org/wiki/File_system" TargetMode="External"/><Relationship Id="rId17" Type="http://schemas.openxmlformats.org/officeDocument/2006/relationships/hyperlink" Target="http://en.wikipedia.org/wiki/Operating_syste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Backslash" TargetMode="External"/><Relationship Id="rId20" Type="http://schemas.openxmlformats.org/officeDocument/2006/relationships/hyperlink" Target="http://en.wikipedia.org/wiki/Uniform_Resource_Locator"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Directory_%28file_systems%29"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n.wikipedia.org/wiki/Slash_%28punctuation%29" TargetMode="External"/><Relationship Id="rId23" Type="http://schemas.openxmlformats.org/officeDocument/2006/relationships/hyperlink" Target="http://en.wikipedia.org/wiki/Working_directory" TargetMode="External"/><Relationship Id="rId10" Type="http://schemas.openxmlformats.org/officeDocument/2006/relationships/hyperlink" Target="http://en.wikipedia.org/wiki/Computer_file" TargetMode="External"/><Relationship Id="rId19" Type="http://schemas.openxmlformats.org/officeDocument/2006/relationships/hyperlink" Target="http://en.wikipedia.org/wiki/Computer_science" TargetMode="External"/><Relationship Id="rId4" Type="http://schemas.openxmlformats.org/officeDocument/2006/relationships/settings" Target="settings.xml"/><Relationship Id="rId9" Type="http://schemas.openxmlformats.org/officeDocument/2006/relationships/hyperlink" Target="http://en.wikipedia.org/wiki/Filename" TargetMode="External"/><Relationship Id="rId14" Type="http://schemas.openxmlformats.org/officeDocument/2006/relationships/hyperlink" Target="http://en.wikipedia.org/wiki/Character_%28computing%29" TargetMode="External"/><Relationship Id="rId22" Type="http://schemas.openxmlformats.org/officeDocument/2006/relationships/hyperlink" Target="http://en.wikipedia.org/wiki/Root_dire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3448</Words>
  <Characters>19657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NASA/ODIN</Company>
  <LinksUpToDate>false</LinksUpToDate>
  <CharactersWithSpaces>23059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Jun</dc:creator>
  <cp:lastModifiedBy>Linda Jun</cp:lastModifiedBy>
  <cp:revision>5</cp:revision>
  <cp:lastPrinted>2014-05-29T20:43:00Z</cp:lastPrinted>
  <dcterms:created xsi:type="dcterms:W3CDTF">2014-06-11T22:26:00Z</dcterms:created>
  <dcterms:modified xsi:type="dcterms:W3CDTF">2014-07-17T22:00:00Z</dcterms:modified>
</cp:coreProperties>
</file>